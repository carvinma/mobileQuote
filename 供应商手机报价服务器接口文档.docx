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A" w:rsidRPr="0087571A" w:rsidRDefault="00AC633A" w:rsidP="008A33FE">
      <w:pPr>
        <w:pStyle w:val="Title"/>
        <w:ind w:rightChars="-11" w:right="-23" w:firstLineChars="297" w:firstLine="1193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供应商手机报价</w:t>
      </w:r>
      <w:r w:rsidRPr="0087571A">
        <w:rPr>
          <w:rFonts w:hint="eastAsia"/>
          <w:sz w:val="40"/>
          <w:szCs w:val="40"/>
        </w:rPr>
        <w:t>服务端详细设计说明书</w:t>
      </w:r>
    </w:p>
    <w:p w:rsidR="00AC633A" w:rsidRPr="008A33FE" w:rsidRDefault="00AC633A" w:rsidP="008A33FE">
      <w:pPr>
        <w:spacing w:line="360" w:lineRule="auto"/>
        <w:ind w:rightChars="-330" w:right="-693"/>
      </w:pPr>
    </w:p>
    <w:p w:rsidR="00AC633A" w:rsidRPr="00906EAE" w:rsidRDefault="00AC633A" w:rsidP="00270225">
      <w:pPr>
        <w:pStyle w:val="BodyText"/>
        <w:spacing w:line="360" w:lineRule="auto"/>
        <w:ind w:rightChars="-11" w:right="-23"/>
        <w:rPr>
          <w:rStyle w:val="Strong"/>
          <w:rFonts w:ascii="Arial" w:hAnsi="Arial" w:cs="Arial"/>
          <w:b w:val="0"/>
          <w:sz w:val="40"/>
          <w:szCs w:val="40"/>
        </w:rPr>
      </w:pPr>
    </w:p>
    <w:p w:rsidR="00AC633A" w:rsidRPr="005205AC" w:rsidRDefault="00AC633A" w:rsidP="00270225">
      <w:pPr>
        <w:spacing w:line="360" w:lineRule="auto"/>
        <w:ind w:left="2100" w:rightChars="-11" w:right="-23" w:firstLine="420"/>
        <w:rPr>
          <w:rStyle w:val="Strong"/>
          <w:rFonts w:ascii="华文细黑" w:eastAsia="华文细黑" w:hAnsi="华文细黑" w:cs="Arial"/>
          <w:bCs/>
          <w:i/>
          <w:sz w:val="20"/>
          <w:szCs w:val="20"/>
        </w:rPr>
      </w:pPr>
      <w:r w:rsidRPr="005205AC">
        <w:rPr>
          <w:rStyle w:val="Strong"/>
          <w:rFonts w:ascii="华文细黑" w:eastAsia="华文细黑" w:hAnsi="华文细黑" w:cs="Arial" w:hint="eastAsia"/>
          <w:bCs/>
          <w:sz w:val="20"/>
          <w:szCs w:val="20"/>
        </w:rPr>
        <w:t>本文档的主要目的：</w:t>
      </w:r>
    </w:p>
    <w:p w:rsidR="00AC633A" w:rsidRPr="007734A0" w:rsidRDefault="00AC633A" w:rsidP="00270225">
      <w:pPr>
        <w:widowControl/>
        <w:spacing w:line="360" w:lineRule="auto"/>
        <w:ind w:left="2520" w:rightChars="-11" w:right="-23"/>
        <w:jc w:val="left"/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</w:pPr>
      <w:r w:rsidRPr="007734A0"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>1)</w:t>
      </w:r>
      <w:r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 xml:space="preserve"> </w:t>
      </w:r>
      <w:r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此文档详细描述手机服务端与客户端间的业务处理流程；</w:t>
      </w:r>
    </w:p>
    <w:p w:rsidR="00AC633A" w:rsidRPr="007734A0" w:rsidRDefault="00AC633A" w:rsidP="00270225">
      <w:pPr>
        <w:widowControl/>
        <w:spacing w:line="360" w:lineRule="auto"/>
        <w:ind w:left="2520" w:rightChars="-11" w:right="-23"/>
        <w:jc w:val="left"/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</w:pPr>
      <w:r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>2</w:t>
      </w:r>
      <w:r w:rsidRPr="007734A0"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>)</w:t>
      </w:r>
      <w:r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 xml:space="preserve"> </w:t>
      </w:r>
      <w:r w:rsidRPr="007734A0"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作为</w:t>
      </w:r>
      <w:r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手机服务端开发的依据</w:t>
      </w:r>
      <w:r w:rsidRPr="007734A0"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；</w:t>
      </w:r>
    </w:p>
    <w:p w:rsidR="00AC633A" w:rsidRDefault="00AC633A" w:rsidP="008A33FE">
      <w:pPr>
        <w:widowControl/>
        <w:spacing w:line="360" w:lineRule="auto"/>
        <w:ind w:left="2520" w:rightChars="-11" w:right="-23"/>
        <w:jc w:val="left"/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</w:pPr>
      <w:r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>3</w:t>
      </w:r>
      <w:r w:rsidRPr="007734A0"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>)</w:t>
      </w:r>
      <w:r>
        <w:rPr>
          <w:rStyle w:val="Strong"/>
          <w:rFonts w:ascii="华文细黑" w:eastAsia="华文细黑" w:hAnsi="华文细黑" w:cs="Arial"/>
          <w:b w:val="0"/>
          <w:bCs/>
          <w:i/>
          <w:sz w:val="20"/>
          <w:szCs w:val="20"/>
        </w:rPr>
        <w:t xml:space="preserve"> </w:t>
      </w:r>
      <w:r w:rsidRPr="007734A0"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可根据实际情况删减或者增加</w:t>
      </w:r>
      <w:r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相关流程</w:t>
      </w:r>
      <w:r w:rsidRPr="007734A0">
        <w:rPr>
          <w:rStyle w:val="Strong"/>
          <w:rFonts w:ascii="华文细黑" w:eastAsia="华文细黑" w:hAnsi="华文细黑" w:cs="Arial" w:hint="eastAsia"/>
          <w:b w:val="0"/>
          <w:bCs/>
          <w:i/>
          <w:sz w:val="20"/>
          <w:szCs w:val="20"/>
        </w:rPr>
        <w:t>。</w:t>
      </w:r>
    </w:p>
    <w:p w:rsidR="00AC633A" w:rsidRPr="008A33FE" w:rsidRDefault="00AC633A" w:rsidP="008A33FE">
      <w:pPr>
        <w:widowControl/>
        <w:spacing w:line="360" w:lineRule="auto"/>
        <w:ind w:left="2940" w:rightChars="-11" w:right="-23" w:firstLine="420"/>
        <w:jc w:val="left"/>
        <w:rPr>
          <w:rFonts w:ascii="华文细黑" w:eastAsia="华文细黑" w:hAnsi="华文细黑" w:cs="Arial"/>
          <w:bCs/>
          <w:i/>
          <w:sz w:val="20"/>
          <w:szCs w:val="20"/>
        </w:rPr>
      </w:pPr>
      <w:r w:rsidRPr="003F13F3">
        <w:rPr>
          <w:rFonts w:hint="eastAsia"/>
          <w:b/>
          <w:sz w:val="32"/>
          <w:szCs w:val="32"/>
        </w:rPr>
        <w:t>修订历史</w:t>
      </w:r>
    </w:p>
    <w:p w:rsidR="00AC633A" w:rsidRDefault="00AC633A"/>
    <w:tbl>
      <w:tblPr>
        <w:tblW w:w="822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"/>
        <w:gridCol w:w="1474"/>
        <w:gridCol w:w="1134"/>
        <w:gridCol w:w="992"/>
        <w:gridCol w:w="851"/>
        <w:gridCol w:w="2835"/>
      </w:tblGrid>
      <w:tr w:rsidR="00AC633A" w:rsidTr="000E726F">
        <w:trPr>
          <w:tblHeader/>
        </w:trPr>
        <w:tc>
          <w:tcPr>
            <w:tcW w:w="936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474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修改日期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编写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评审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shd w:val="clear" w:color="auto" w:fill="A6A6A6"/>
          </w:tcPr>
          <w:p w:rsidR="00AC633A" w:rsidRPr="009D1D01" w:rsidRDefault="00AC633A" w:rsidP="001A48BF">
            <w:pPr>
              <w:pStyle w:val="TableMedium"/>
              <w:rPr>
                <w:b/>
                <w:sz w:val="21"/>
                <w:szCs w:val="21"/>
                <w:lang w:eastAsia="zh-CN"/>
              </w:rPr>
            </w:pPr>
            <w:r w:rsidRPr="009D1D01">
              <w:rPr>
                <w:rFonts w:hint="eastAsia"/>
                <w:b/>
                <w:sz w:val="21"/>
                <w:szCs w:val="21"/>
                <w:lang w:eastAsia="zh-CN"/>
              </w:rPr>
              <w:t>修改内容</w:t>
            </w:r>
          </w:p>
        </w:tc>
      </w:tr>
      <w:tr w:rsidR="00AC633A" w:rsidTr="000E726F">
        <w:trPr>
          <w:trHeight w:val="439"/>
        </w:trPr>
        <w:tc>
          <w:tcPr>
            <w:tcW w:w="936" w:type="dxa"/>
          </w:tcPr>
          <w:p w:rsidR="00AC633A" w:rsidRPr="00A4710E" w:rsidRDefault="00AC633A" w:rsidP="001A48BF">
            <w:pPr>
              <w:pStyle w:val="TableMedium"/>
              <w:rPr>
                <w:szCs w:val="18"/>
              </w:rPr>
            </w:pPr>
            <w:r>
              <w:rPr>
                <w:szCs w:val="18"/>
                <w:lang w:eastAsia="zh-CN"/>
              </w:rPr>
              <w:t>V</w:t>
            </w:r>
            <w:r w:rsidRPr="00A4710E">
              <w:rPr>
                <w:szCs w:val="18"/>
              </w:rPr>
              <w:t>1.0</w:t>
            </w:r>
          </w:p>
        </w:tc>
        <w:tc>
          <w:tcPr>
            <w:tcW w:w="1474" w:type="dxa"/>
          </w:tcPr>
          <w:p w:rsidR="00AC633A" w:rsidRPr="00A4710E" w:rsidRDefault="00AC633A" w:rsidP="00D81DE4">
            <w:pPr>
              <w:pStyle w:val="TableMedium"/>
              <w:rPr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6"/>
                <w:attr w:name="Year" w:val="2014"/>
              </w:smartTagPr>
              <w:r w:rsidRPr="00A4710E">
                <w:rPr>
                  <w:szCs w:val="18"/>
                  <w:lang w:eastAsia="zh-CN"/>
                </w:rPr>
                <w:t>201</w:t>
              </w:r>
              <w:r>
                <w:rPr>
                  <w:szCs w:val="18"/>
                  <w:lang w:eastAsia="zh-CN"/>
                </w:rPr>
                <w:t>4</w:t>
              </w:r>
              <w:r w:rsidRPr="00A4710E">
                <w:rPr>
                  <w:szCs w:val="18"/>
                  <w:lang w:eastAsia="zh-CN"/>
                </w:rPr>
                <w:t>-0</w:t>
              </w:r>
              <w:r>
                <w:rPr>
                  <w:szCs w:val="18"/>
                  <w:lang w:eastAsia="zh-CN"/>
                </w:rPr>
                <w:t>6</w:t>
              </w:r>
              <w:r w:rsidRPr="00A4710E">
                <w:rPr>
                  <w:szCs w:val="18"/>
                  <w:lang w:eastAsia="zh-CN"/>
                </w:rPr>
                <w:t>-</w:t>
              </w:r>
              <w:r>
                <w:rPr>
                  <w:szCs w:val="18"/>
                  <w:lang w:eastAsia="zh-CN"/>
                </w:rPr>
                <w:t>03</w:t>
              </w:r>
            </w:smartTag>
          </w:p>
        </w:tc>
        <w:tc>
          <w:tcPr>
            <w:tcW w:w="1134" w:type="dxa"/>
          </w:tcPr>
          <w:p w:rsidR="00AC633A" w:rsidRPr="00A4710E" w:rsidRDefault="00AC633A" w:rsidP="001A48BF">
            <w:pPr>
              <w:pStyle w:val="TableMedium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单小萍</w:t>
            </w:r>
          </w:p>
        </w:tc>
        <w:tc>
          <w:tcPr>
            <w:tcW w:w="992" w:type="dxa"/>
          </w:tcPr>
          <w:p w:rsidR="00AC633A" w:rsidRPr="00A4710E" w:rsidRDefault="00AC633A" w:rsidP="001A48BF">
            <w:pPr>
              <w:pStyle w:val="TableMedium"/>
              <w:rPr>
                <w:szCs w:val="18"/>
                <w:lang w:eastAsia="zh-CN"/>
              </w:rPr>
            </w:pPr>
          </w:p>
        </w:tc>
        <w:tc>
          <w:tcPr>
            <w:tcW w:w="851" w:type="dxa"/>
          </w:tcPr>
          <w:p w:rsidR="00AC633A" w:rsidRPr="00A4710E" w:rsidRDefault="00AC633A" w:rsidP="001A48BF">
            <w:pPr>
              <w:pStyle w:val="TableMedium"/>
              <w:rPr>
                <w:szCs w:val="18"/>
              </w:rPr>
            </w:pPr>
          </w:p>
        </w:tc>
        <w:tc>
          <w:tcPr>
            <w:tcW w:w="2835" w:type="dxa"/>
          </w:tcPr>
          <w:p w:rsidR="00AC633A" w:rsidRPr="00A4710E" w:rsidRDefault="00AC633A" w:rsidP="001A48BF">
            <w:pPr>
              <w:pStyle w:val="TableMedium"/>
              <w:rPr>
                <w:szCs w:val="18"/>
              </w:rPr>
            </w:pPr>
            <w:r w:rsidRPr="00A4710E">
              <w:rPr>
                <w:rFonts w:hint="eastAsia"/>
                <w:szCs w:val="18"/>
                <w:lang w:eastAsia="zh-CN"/>
              </w:rPr>
              <w:t>初始版本</w:t>
            </w:r>
          </w:p>
        </w:tc>
      </w:tr>
      <w:tr w:rsidR="00AC633A" w:rsidTr="000E726F">
        <w:tc>
          <w:tcPr>
            <w:tcW w:w="936" w:type="dxa"/>
          </w:tcPr>
          <w:p w:rsidR="00AC633A" w:rsidRDefault="00AC633A" w:rsidP="001A48BF">
            <w:pPr>
              <w:pStyle w:val="TableMedium"/>
              <w:rPr>
                <w:lang w:eastAsia="zh-CN"/>
              </w:rPr>
            </w:pPr>
            <w:r>
              <w:rPr>
                <w:lang w:eastAsia="zh-CN"/>
              </w:rPr>
              <w:t>V1.1</w:t>
            </w:r>
          </w:p>
        </w:tc>
        <w:tc>
          <w:tcPr>
            <w:tcW w:w="1474" w:type="dxa"/>
          </w:tcPr>
          <w:p w:rsidR="00AC633A" w:rsidRDefault="00AC633A" w:rsidP="001A48BF">
            <w:pPr>
              <w:pStyle w:val="TableMedium"/>
              <w:rPr>
                <w:lang w:eastAsia="zh-CN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6"/>
                <w:attr w:name="Year" w:val="2014"/>
              </w:smartTagPr>
              <w:r>
                <w:rPr>
                  <w:lang w:eastAsia="zh-CN"/>
                </w:rPr>
                <w:t>2014-06-10</w:t>
              </w:r>
            </w:smartTag>
          </w:p>
        </w:tc>
        <w:tc>
          <w:tcPr>
            <w:tcW w:w="1134" w:type="dxa"/>
          </w:tcPr>
          <w:p w:rsidR="00AC633A" w:rsidRDefault="00AC633A" w:rsidP="001A48BF">
            <w:pPr>
              <w:pStyle w:val="TableMedium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单小萍</w:t>
            </w:r>
          </w:p>
        </w:tc>
        <w:tc>
          <w:tcPr>
            <w:tcW w:w="992" w:type="dxa"/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851" w:type="dxa"/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2835" w:type="dxa"/>
          </w:tcPr>
          <w:p w:rsidR="00AC633A" w:rsidRDefault="00AC633A" w:rsidP="001A48BF">
            <w:pPr>
              <w:pStyle w:val="TableMedium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修改版本，细化了数据字段</w:t>
            </w:r>
          </w:p>
        </w:tc>
      </w:tr>
      <w:tr w:rsidR="00AC633A" w:rsidTr="000E726F">
        <w:tc>
          <w:tcPr>
            <w:tcW w:w="936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1474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:rsidR="00AC633A" w:rsidRDefault="00AC633A" w:rsidP="001A48BF">
            <w:pPr>
              <w:pStyle w:val="TableMedium"/>
            </w:pPr>
          </w:p>
        </w:tc>
      </w:tr>
    </w:tbl>
    <w:p w:rsidR="00AC633A" w:rsidRDefault="00AC633A"/>
    <w:p w:rsidR="00AC633A" w:rsidRPr="00B67881" w:rsidRDefault="00AC633A">
      <w:pPr>
        <w:rPr>
          <w:rFonts w:ascii="宋体"/>
          <w:b/>
          <w:sz w:val="32"/>
          <w:szCs w:val="32"/>
        </w:rPr>
      </w:pPr>
      <w:r w:rsidRPr="00B67881">
        <w:rPr>
          <w:rFonts w:ascii="宋体" w:hAnsi="宋体"/>
          <w:b/>
          <w:sz w:val="32"/>
          <w:szCs w:val="32"/>
        </w:rPr>
        <w:t>1</w:t>
      </w:r>
      <w:r w:rsidRPr="00B67881">
        <w:rPr>
          <w:rFonts w:ascii="宋体" w:hAnsi="宋体" w:hint="eastAsia"/>
          <w:b/>
          <w:sz w:val="32"/>
          <w:szCs w:val="32"/>
        </w:rPr>
        <w:t>．引言</w:t>
      </w:r>
    </w:p>
    <w:p w:rsidR="00AC633A" w:rsidRDefault="00AC633A"/>
    <w:p w:rsidR="00AC633A" w:rsidRPr="003E5C4E" w:rsidRDefault="00AC633A" w:rsidP="003E5C4E">
      <w:pPr>
        <w:pStyle w:val="ListParagraph"/>
        <w:numPr>
          <w:ilvl w:val="1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概述</w:t>
      </w:r>
    </w:p>
    <w:p w:rsidR="00AC633A" w:rsidRDefault="00AC633A" w:rsidP="003E5C4E">
      <w:pPr>
        <w:pStyle w:val="ListParagraph"/>
        <w:ind w:left="375" w:firstLineChars="0" w:firstLine="0"/>
      </w:pPr>
    </w:p>
    <w:p w:rsidR="00AC633A" w:rsidRDefault="00AC633A">
      <w:r>
        <w:t xml:space="preserve">   </w:t>
      </w:r>
      <w:r>
        <w:rPr>
          <w:rFonts w:hint="eastAsia"/>
        </w:rPr>
        <w:t>本文档描述手机客户端与服务端之间的交互，详细定义了各接口协议。</w:t>
      </w:r>
    </w:p>
    <w:p w:rsidR="00AC633A" w:rsidRDefault="00AC633A"/>
    <w:p w:rsidR="00AC633A" w:rsidRPr="00DA10F9" w:rsidRDefault="00AC633A">
      <w:pPr>
        <w:rPr>
          <w:rFonts w:ascii="宋体"/>
          <w:b/>
          <w:sz w:val="24"/>
        </w:rPr>
      </w:pPr>
      <w:r w:rsidRPr="00DA10F9">
        <w:rPr>
          <w:rFonts w:ascii="宋体" w:hAnsi="宋体"/>
          <w:b/>
          <w:sz w:val="24"/>
        </w:rPr>
        <w:t xml:space="preserve">1.2 </w:t>
      </w:r>
      <w:r w:rsidRPr="00DA10F9">
        <w:rPr>
          <w:rFonts w:ascii="宋体" w:hAnsi="宋体" w:hint="eastAsia"/>
          <w:b/>
          <w:sz w:val="24"/>
        </w:rPr>
        <w:t>通讯</w:t>
      </w:r>
    </w:p>
    <w:p w:rsidR="00AC633A" w:rsidRDefault="00AC633A" w:rsidP="006615EC">
      <w:pPr>
        <w:ind w:firstLine="435"/>
      </w:pPr>
    </w:p>
    <w:p w:rsidR="00AC633A" w:rsidRDefault="00AC633A" w:rsidP="005B667C">
      <w:pPr>
        <w:ind w:firstLine="435"/>
      </w:pPr>
      <w:r>
        <w:rPr>
          <w:rFonts w:hint="eastAsia"/>
        </w:rPr>
        <w:t>手机客户端与服务端的接口交互采用</w:t>
      </w:r>
      <w:r>
        <w:t>HTTP</w:t>
      </w:r>
      <w:r>
        <w:rPr>
          <w:rFonts w:hint="eastAsia"/>
        </w:rPr>
        <w:t>方式进行通讯，数据格式为</w:t>
      </w:r>
      <w:r>
        <w:t>json</w:t>
      </w:r>
      <w:r>
        <w:rPr>
          <w:rFonts w:hint="eastAsia"/>
        </w:rPr>
        <w:t>，关键信息通过</w:t>
      </w:r>
      <w:r>
        <w:t>RSA</w:t>
      </w:r>
      <w:r>
        <w:rPr>
          <w:rFonts w:hint="eastAsia"/>
        </w:rPr>
        <w:t>加密确保数据的传输安全；</w:t>
      </w:r>
    </w:p>
    <w:p w:rsidR="00AC633A" w:rsidRPr="005B667C" w:rsidRDefault="00AC633A" w:rsidP="005B667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．接口协议</w:t>
      </w:r>
    </w:p>
    <w:p w:rsidR="00AC633A" w:rsidRPr="00B67881" w:rsidRDefault="00AC633A" w:rsidP="00041098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 w:rsidRPr="00B67881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登录</w:t>
      </w:r>
      <w:r>
        <w:rPr>
          <w:b/>
          <w:sz w:val="30"/>
          <w:szCs w:val="30"/>
        </w:rPr>
        <w:t>(login)</w:t>
      </w:r>
    </w:p>
    <w:p w:rsidR="00AC633A" w:rsidRDefault="00AC633A" w:rsidP="00041098">
      <w:pPr>
        <w:pStyle w:val="ListParagraph"/>
        <w:ind w:left="360" w:firstLineChars="0" w:firstLine="0"/>
      </w:pPr>
    </w:p>
    <w:p w:rsidR="00AC633A" w:rsidRPr="00041098" w:rsidRDefault="00AC633A" w:rsidP="00041098">
      <w:pPr>
        <w:pStyle w:val="ListParagraph"/>
        <w:numPr>
          <w:ilvl w:val="2"/>
          <w:numId w:val="9"/>
        </w:numPr>
        <w:ind w:firstLineChars="0"/>
        <w:rPr>
          <w:b/>
        </w:rPr>
      </w:pPr>
      <w:r w:rsidRPr="00041098">
        <w:rPr>
          <w:rFonts w:hint="eastAsia"/>
          <w:b/>
        </w:rPr>
        <w:t>功能说明</w:t>
      </w:r>
    </w:p>
    <w:p w:rsidR="00AC633A" w:rsidRDefault="00AC633A" w:rsidP="002308BD"/>
    <w:p w:rsidR="00AC633A" w:rsidRDefault="00AC633A" w:rsidP="002308BD">
      <w:r>
        <w:t xml:space="preserve">   </w:t>
      </w:r>
      <w:r>
        <w:rPr>
          <w:rFonts w:hint="eastAsia"/>
        </w:rPr>
        <w:t>供应商进行登录，</w:t>
      </w:r>
      <w:r>
        <w:rPr>
          <w:rFonts w:ascii="宋体" w:hAnsi="宋体" w:hint="eastAsia"/>
          <w:szCs w:val="21"/>
        </w:rPr>
        <w:t>服务端同步返回登录结果</w:t>
      </w:r>
      <w:r>
        <w:rPr>
          <w:rFonts w:hint="eastAsia"/>
        </w:rPr>
        <w:t>。</w:t>
      </w:r>
    </w:p>
    <w:p w:rsidR="00AC633A" w:rsidRDefault="00AC633A" w:rsidP="002308BD"/>
    <w:p w:rsidR="00AC633A" w:rsidRPr="00041098" w:rsidRDefault="00AC633A" w:rsidP="00E44FD3">
      <w:pPr>
        <w:rPr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41098">
          <w:rPr>
            <w:b/>
            <w:szCs w:val="21"/>
          </w:rPr>
          <w:t>2.1.2</w:t>
        </w:r>
      </w:smartTag>
      <w:r w:rsidRPr="00041098">
        <w:rPr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Pr="00041098">
        <w:rPr>
          <w:rFonts w:hint="eastAsia"/>
          <w:b/>
          <w:szCs w:val="21"/>
        </w:rPr>
        <w:t>输入</w:t>
      </w:r>
    </w:p>
    <w:p w:rsidR="00AC633A" w:rsidRDefault="00AC633A" w:rsidP="00684340">
      <w:pPr>
        <w:pStyle w:val="ListParagraph"/>
        <w:ind w:left="375" w:firstLineChars="0" w:firstLine="0"/>
      </w:pPr>
    </w:p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436"/>
        <w:gridCol w:w="1656"/>
        <w:gridCol w:w="944"/>
        <w:gridCol w:w="802"/>
        <w:gridCol w:w="3177"/>
      </w:tblGrid>
      <w:tr w:rsidR="00AC633A" w:rsidRPr="002B6B39" w:rsidTr="003D40CC">
        <w:trPr>
          <w:trHeight w:val="255"/>
        </w:trPr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3D40CC">
        <w:trPr>
          <w:trHeight w:val="406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03595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color w:val="000000"/>
                <w:kern w:val="0"/>
                <w:sz w:val="24"/>
                <w:lang w:val="en-NZ"/>
              </w:rPr>
            </w:pPr>
            <w:ins w:id="0" w:author="Windows 用户" w:date="2014-06-04T10:30:00Z">
              <w:r w:rsidRPr="00003595">
                <w:rPr>
                  <w:rFonts w:ascii="宋体" w:hAnsi="宋体" w:cs="宋体"/>
                  <w:color w:val="000000"/>
                  <w:kern w:val="0"/>
                  <w:sz w:val="24"/>
                  <w:lang w:val="en-NZ"/>
                </w:rPr>
                <w:t>userName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ins w:id="1" w:author="acer" w:date="2014-06-03T20:10:00Z">
              <w:r>
                <w:rPr>
                  <w:rFonts w:ascii="宋体" w:hAnsi="宋体" w:cs="宋体"/>
                  <w:kern w:val="0"/>
                  <w:sz w:val="24"/>
                </w:rPr>
                <w:t>64</w:t>
              </w:r>
            </w:ins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用户名</w:t>
            </w:r>
          </w:p>
        </w:tc>
      </w:tr>
      <w:tr w:rsidR="00AC633A" w:rsidRPr="002B6B39" w:rsidTr="003D40CC">
        <w:trPr>
          <w:trHeight w:val="406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03595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color w:val="000000"/>
                <w:kern w:val="0"/>
                <w:sz w:val="24"/>
                <w:lang w:val="en-NZ"/>
              </w:rPr>
            </w:pPr>
            <w:r w:rsidRPr="00003595">
              <w:rPr>
                <w:rFonts w:ascii="宋体" w:hAnsi="宋体" w:cs="宋体"/>
                <w:color w:val="000000"/>
                <w:kern w:val="0"/>
                <w:sz w:val="24"/>
                <w:lang w:val="en-NZ"/>
              </w:rPr>
              <w:t>passWord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登录密码</w:t>
            </w:r>
          </w:p>
        </w:tc>
      </w:tr>
    </w:tbl>
    <w:p w:rsidR="00AC633A" w:rsidRDefault="00AC633A" w:rsidP="002308BD"/>
    <w:p w:rsidR="00AC633A" w:rsidRPr="00E44FD3" w:rsidRDefault="00AC633A" w:rsidP="00E44FD3">
      <w:pPr>
        <w:pStyle w:val="ListParagraph"/>
        <w:numPr>
          <w:ilvl w:val="2"/>
          <w:numId w:val="7"/>
        </w:numPr>
        <w:ind w:firstLineChars="0"/>
        <w:rPr>
          <w:b/>
          <w:sz w:val="24"/>
        </w:rPr>
      </w:pPr>
      <w:r w:rsidRPr="00E44FD3">
        <w:rPr>
          <w:rFonts w:hint="eastAsia"/>
          <w:b/>
          <w:sz w:val="24"/>
        </w:rPr>
        <w:t>输出</w:t>
      </w:r>
    </w:p>
    <w:p w:rsidR="00AC633A" w:rsidRDefault="00AC633A" w:rsidP="00D02698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097"/>
        <w:gridCol w:w="1656"/>
        <w:gridCol w:w="1009"/>
        <w:gridCol w:w="849"/>
        <w:gridCol w:w="3404"/>
      </w:tblGrid>
      <w:tr w:rsidR="00AC633A" w:rsidRPr="006E1F53" w:rsidTr="00034FE7">
        <w:trPr>
          <w:trHeight w:val="25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6E1F53" w:rsidTr="00034FE7">
        <w:trPr>
          <w:trHeight w:val="25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34FE7" w:rsidRDefault="00AC633A" w:rsidP="00034FE7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 w:rsidRPr="00034FE7">
              <w:rPr>
                <w:rFonts w:ascii="宋体" w:hAnsi="宋体" w:cs="宋体"/>
                <w:kern w:val="0"/>
                <w:sz w:val="24"/>
              </w:rPr>
              <w:t>user</w:t>
            </w:r>
            <w:r>
              <w:rPr>
                <w:rFonts w:ascii="宋体" w:hAnsi="宋体" w:cs="宋体"/>
                <w:kern w:val="0"/>
                <w:sz w:val="24"/>
              </w:rPr>
              <w:t>Info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34FE7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ins w:id="2" w:author="Windows 用户" w:date="2014-06-10T10:06:00Z">
              <w:r>
                <w:rPr>
                  <w:rFonts w:ascii="宋体" w:hAnsi="宋体" w:cs="宋体"/>
                  <w:kern w:val="0"/>
                  <w:sz w:val="24"/>
                </w:rPr>
                <w:t>v</w:t>
              </w:r>
            </w:ins>
            <w:r w:rsidRPr="00034FE7">
              <w:rPr>
                <w:rFonts w:ascii="宋体" w:hAnsi="宋体" w:cs="宋体"/>
                <w:kern w:val="0"/>
                <w:sz w:val="24"/>
              </w:rPr>
              <w:t>archar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34FE7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034FE7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34FE7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 w:rsidRPr="00034FE7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AC1E32">
            <w:pPr>
              <w:widowControl/>
              <w:numPr>
                <w:ins w:id="3" w:author="Windows 用户" w:date="2014-06-10T10:07:00Z"/>
              </w:numPr>
              <w:spacing w:before="100" w:beforeAutospacing="1" w:after="100" w:afterAutospacing="1"/>
              <w:ind w:rightChars="441" w:right="926"/>
              <w:jc w:val="left"/>
              <w:rPr>
                <w:ins w:id="4" w:author="Windows 用户" w:date="2014-06-10T10:07:00Z"/>
                <w:rFonts w:ascii="宋体" w:cs="宋体"/>
                <w:kern w:val="0"/>
                <w:sz w:val="24"/>
              </w:rPr>
            </w:pPr>
            <w:ins w:id="5" w:author="Windows 用户" w:date="2014-06-10T10:07:00Z">
              <w:r>
                <w:rPr>
                  <w:rFonts w:ascii="宋体" w:hAnsi="宋体" w:cs="宋体" w:hint="eastAsia"/>
                  <w:kern w:val="0"/>
                  <w:sz w:val="24"/>
                </w:rPr>
                <w:t>用户基本信息</w:t>
              </w:r>
            </w:ins>
          </w:p>
          <w:p w:rsidR="00AC633A" w:rsidRDefault="00AC633A" w:rsidP="00AC1E32">
            <w:pPr>
              <w:widowControl/>
              <w:numPr>
                <w:ins w:id="6" w:author="Windows 用户" w:date="2014-06-10T10:07:00Z"/>
              </w:numPr>
              <w:spacing w:before="100" w:beforeAutospacing="1" w:after="100" w:afterAutospacing="1"/>
              <w:ind w:rightChars="441" w:right="926"/>
              <w:jc w:val="left"/>
              <w:rPr>
                <w:ins w:id="7" w:author="Windows 用户" w:date="2014-06-10T10:07:00Z"/>
                <w:rFonts w:ascii="宋体" w:cs="宋体"/>
                <w:kern w:val="0"/>
                <w:sz w:val="24"/>
              </w:rPr>
            </w:pPr>
            <w:ins w:id="8" w:author="Windows 用户" w:date="2014-06-10T10:07:00Z">
              <w:r>
                <w:rPr>
                  <w:rFonts w:ascii="宋体" w:hAnsi="宋体" w:cs="宋体" w:hint="eastAsia"/>
                  <w:kern w:val="0"/>
                  <w:sz w:val="24"/>
                </w:rPr>
                <w:t>字段：</w:t>
              </w:r>
              <w:r>
                <w:rPr>
                  <w:rFonts w:ascii="宋体" w:cs="宋体"/>
                  <w:kern w:val="0"/>
                  <w:sz w:val="24"/>
                </w:rPr>
                <w:t>{</w:t>
              </w:r>
            </w:ins>
          </w:p>
          <w:p w:rsidR="00AC633A" w:rsidRPr="00003595" w:rsidRDefault="00AC633A" w:rsidP="00AC1E3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 w:rsidRPr="00003595">
              <w:rPr>
                <w:rFonts w:ascii="宋体" w:hAnsi="宋体" w:cs="宋体"/>
                <w:kern w:val="0"/>
                <w:sz w:val="24"/>
              </w:rPr>
              <w:t>id:</w:t>
            </w:r>
            <w:r w:rsidRPr="00003595">
              <w:rPr>
                <w:rFonts w:ascii="宋体" w:hAnsi="宋体" w:cs="宋体" w:hint="eastAsia"/>
                <w:kern w:val="0"/>
                <w:sz w:val="24"/>
              </w:rPr>
              <w:t>用户</w:t>
            </w:r>
            <w:r w:rsidRPr="00003595">
              <w:rPr>
                <w:rFonts w:ascii="宋体" w:hAnsi="宋体" w:cs="宋体"/>
                <w:kern w:val="0"/>
                <w:sz w:val="24"/>
              </w:rPr>
              <w:t>id</w:t>
            </w:r>
          </w:p>
          <w:p w:rsidR="00AC633A" w:rsidRPr="00003595" w:rsidRDefault="00AC633A" w:rsidP="00AC1E3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 w:rsidRPr="00003595">
              <w:rPr>
                <w:rFonts w:ascii="宋体" w:hAnsi="宋体" w:cs="宋体"/>
                <w:kern w:val="0"/>
                <w:sz w:val="24"/>
              </w:rPr>
              <w:t>userName</w:t>
            </w:r>
            <w:r w:rsidRPr="00003595">
              <w:rPr>
                <w:rFonts w:ascii="宋体" w:hAnsi="宋体" w:cs="宋体" w:hint="eastAsia"/>
                <w:kern w:val="0"/>
                <w:sz w:val="24"/>
              </w:rPr>
              <w:t>：用户名</w:t>
            </w:r>
          </w:p>
          <w:p w:rsidR="00AC633A" w:rsidRDefault="00AC633A" w:rsidP="00AC1E3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ins w:id="9" w:author="Windows 用户" w:date="2014-06-10T10:07:00Z"/>
                <w:rFonts w:ascii="宋体" w:cs="宋体"/>
                <w:kern w:val="0"/>
                <w:sz w:val="24"/>
              </w:rPr>
            </w:pPr>
            <w:r w:rsidRPr="00003595">
              <w:rPr>
                <w:rFonts w:ascii="宋体" w:hAnsi="宋体" w:cs="宋体"/>
                <w:kern w:val="0"/>
                <w:sz w:val="24"/>
              </w:rPr>
              <w:t>realName:</w:t>
            </w:r>
            <w:r w:rsidRPr="00003595">
              <w:rPr>
                <w:rFonts w:ascii="宋体" w:hAnsi="宋体" w:cs="宋体" w:hint="eastAsia"/>
                <w:kern w:val="0"/>
                <w:sz w:val="24"/>
              </w:rPr>
              <w:t>真实姓名</w:t>
            </w:r>
          </w:p>
          <w:p w:rsidR="00AC633A" w:rsidRPr="00003595" w:rsidRDefault="00AC633A" w:rsidP="00AC1E32">
            <w:pPr>
              <w:widowControl/>
              <w:numPr>
                <w:ins w:id="10" w:author="Windows 用户" w:date="2014-06-10T10:07:00Z"/>
              </w:numPr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ins w:id="11" w:author="Windows 用户" w:date="2014-06-10T10:07:00Z">
              <w:r>
                <w:rPr>
                  <w:rFonts w:ascii="宋体" w:cs="宋体"/>
                  <w:kern w:val="0"/>
                  <w:sz w:val="24"/>
                </w:rPr>
                <w:t>}</w:t>
              </w:r>
            </w:ins>
          </w:p>
          <w:p w:rsidR="00AC633A" w:rsidRPr="00003595" w:rsidRDefault="00AC633A" w:rsidP="00AC1E3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AC633A" w:rsidRPr="002B6B39" w:rsidTr="009C669C">
        <w:trPr>
          <w:trHeight w:val="25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  <w:r w:rsidRPr="002B6B39">
              <w:rPr>
                <w:rFonts w:ascii="宋体" w:hAnsi="宋体" w:cs="宋体"/>
                <w:kern w:val="0"/>
                <w:sz w:val="24"/>
              </w:rPr>
              <w:t>(4)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DD442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443A4F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443A4F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登录成功，</w:t>
            </w:r>
          </w:p>
          <w:p w:rsidR="00AC633A" w:rsidRDefault="00AC633A" w:rsidP="00443A4F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已登录，</w:t>
            </w:r>
          </w:p>
          <w:p w:rsidR="00AC633A" w:rsidRDefault="00AC633A" w:rsidP="00443A4F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2 </w:t>
            </w:r>
            <w:r>
              <w:rPr>
                <w:rFonts w:ascii="宋体" w:hAnsi="宋体" w:cs="宋体" w:hint="eastAsia"/>
                <w:kern w:val="0"/>
                <w:sz w:val="24"/>
              </w:rPr>
              <w:t>用户名或密码错误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</w:p>
          <w:p w:rsidR="00AC633A" w:rsidRPr="002B6B39" w:rsidRDefault="00AC633A" w:rsidP="00443A4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登录失败</w:t>
            </w:r>
            <w:r>
              <w:rPr>
                <w:rFonts w:ascii="宋体" w:cs="宋体"/>
                <w:kern w:val="0"/>
                <w:sz w:val="24"/>
              </w:rPr>
              <w:t>,</w:t>
            </w:r>
          </w:p>
        </w:tc>
      </w:tr>
      <w:tr w:rsidR="00AC633A" w:rsidRPr="002B6B39" w:rsidTr="009C669C">
        <w:trPr>
          <w:trHeight w:val="25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  <w:lang w:val="en-NZ"/>
              </w:rPr>
            </w:pP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06EF4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DD442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06EF4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AC633A" w:rsidRPr="00B67881" w:rsidRDefault="00AC633A" w:rsidP="002308BD">
      <w:pPr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 xml:space="preserve">2.2  </w:t>
      </w:r>
      <w:r>
        <w:rPr>
          <w:rFonts w:ascii="宋体" w:hAnsi="宋体" w:hint="eastAsia"/>
          <w:b/>
          <w:sz w:val="32"/>
          <w:szCs w:val="32"/>
        </w:rPr>
        <w:t>进行的招投标项目</w:t>
      </w:r>
      <w:r>
        <w:rPr>
          <w:rFonts w:ascii="宋体" w:hAnsi="宋体"/>
          <w:b/>
          <w:sz w:val="32"/>
          <w:szCs w:val="32"/>
        </w:rPr>
        <w:t>(getCurrentBiddingProject)</w:t>
      </w:r>
    </w:p>
    <w:p w:rsidR="00AC633A" w:rsidRDefault="00AC633A" w:rsidP="002308BD"/>
    <w:p w:rsidR="00AC633A" w:rsidRPr="001A0710" w:rsidRDefault="00AC633A" w:rsidP="002308BD">
      <w:pPr>
        <w:rPr>
          <w:rFonts w:ascii="宋体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A0710">
          <w:rPr>
            <w:rFonts w:ascii="宋体" w:hAnsi="宋体"/>
            <w:b/>
            <w:szCs w:val="21"/>
          </w:rPr>
          <w:t>2.2.1</w:t>
        </w:r>
      </w:smartTag>
      <w:r w:rsidRPr="001A0710">
        <w:rPr>
          <w:rFonts w:ascii="宋体" w:hAnsi="宋体"/>
          <w:b/>
          <w:szCs w:val="21"/>
        </w:rPr>
        <w:t xml:space="preserve">  </w:t>
      </w:r>
      <w:r w:rsidRPr="001A0710">
        <w:rPr>
          <w:rFonts w:ascii="宋体" w:hAnsi="宋体" w:hint="eastAsia"/>
          <w:b/>
          <w:szCs w:val="21"/>
        </w:rPr>
        <w:t>功能说明</w:t>
      </w:r>
    </w:p>
    <w:p w:rsidR="00AC633A" w:rsidRDefault="00AC633A" w:rsidP="002308BD"/>
    <w:p w:rsidR="00AC633A" w:rsidRDefault="00AC633A" w:rsidP="002308BD">
      <w:r>
        <w:t xml:space="preserve">      </w:t>
      </w:r>
      <w:r>
        <w:rPr>
          <w:rFonts w:ascii="宋体" w:hAnsi="宋体" w:hint="eastAsia"/>
          <w:szCs w:val="21"/>
        </w:rPr>
        <w:t>获得当前登录用户正在进行的招投标项目</w:t>
      </w:r>
    </w:p>
    <w:p w:rsidR="00AC633A" w:rsidRPr="001A0710" w:rsidRDefault="00AC633A" w:rsidP="002308BD">
      <w:pPr>
        <w:rPr>
          <w:rFonts w:ascii="宋体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A0710">
          <w:rPr>
            <w:rFonts w:ascii="宋体" w:hAnsi="宋体"/>
            <w:b/>
            <w:szCs w:val="21"/>
          </w:rPr>
          <w:t>2.2.2</w:t>
        </w:r>
      </w:smartTag>
      <w:r w:rsidRPr="001A0710">
        <w:rPr>
          <w:rFonts w:ascii="宋体" w:hAnsi="宋体"/>
          <w:b/>
          <w:szCs w:val="21"/>
        </w:rPr>
        <w:t xml:space="preserve">  </w:t>
      </w:r>
      <w:r w:rsidRPr="001A0710">
        <w:rPr>
          <w:rFonts w:ascii="宋体" w:hAnsi="宋体" w:hint="eastAsia"/>
          <w:b/>
          <w:szCs w:val="21"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677"/>
        <w:gridCol w:w="1656"/>
        <w:gridCol w:w="1009"/>
        <w:gridCol w:w="969"/>
        <w:gridCol w:w="2704"/>
      </w:tblGrid>
      <w:tr w:rsidR="00AC633A" w:rsidRPr="002B6B39" w:rsidTr="009C669C">
        <w:trPr>
          <w:trHeight w:val="255"/>
        </w:trPr>
        <w:tc>
          <w:tcPr>
            <w:tcW w:w="2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2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81651C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2677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userId</w:t>
            </w:r>
          </w:p>
        </w:tc>
        <w:tc>
          <w:tcPr>
            <w:tcW w:w="1656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Intener </w:t>
            </w:r>
          </w:p>
        </w:tc>
        <w:tc>
          <w:tcPr>
            <w:tcW w:w="1009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969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704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AC633A" w:rsidRPr="002B6B39" w:rsidTr="009C669C">
        <w:trPr>
          <w:trHeight w:val="406"/>
        </w:trPr>
        <w:tc>
          <w:tcPr>
            <w:tcW w:w="2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type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项目类型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招投标报价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询比价报价</w:t>
            </w:r>
          </w:p>
        </w:tc>
      </w:tr>
    </w:tbl>
    <w:p w:rsidR="00AC633A" w:rsidRDefault="00AC633A" w:rsidP="002308BD"/>
    <w:p w:rsidR="00AC633A" w:rsidRPr="001A0710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A0710">
          <w:rPr>
            <w:rFonts w:ascii="宋体" w:hAnsi="宋体"/>
            <w:b/>
          </w:rPr>
          <w:t>2.2.3</w:t>
        </w:r>
      </w:smartTag>
      <w:r w:rsidRPr="001A0710">
        <w:rPr>
          <w:rFonts w:ascii="宋体" w:hAnsi="宋体"/>
          <w:b/>
        </w:rPr>
        <w:t xml:space="preserve">  </w:t>
      </w:r>
      <w:r w:rsidRPr="001A0710">
        <w:rPr>
          <w:rFonts w:ascii="宋体" w:hAnsi="宋体" w:hint="eastAsia"/>
          <w:b/>
        </w:rPr>
        <w:t>输出</w:t>
      </w:r>
    </w:p>
    <w:p w:rsidR="00AC633A" w:rsidRPr="001A0710" w:rsidRDefault="00AC633A" w:rsidP="002308BD"/>
    <w:tbl>
      <w:tblPr>
        <w:tblW w:w="9371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3001"/>
        <w:gridCol w:w="1622"/>
        <w:gridCol w:w="936"/>
        <w:gridCol w:w="699"/>
        <w:gridCol w:w="3113"/>
      </w:tblGrid>
      <w:tr w:rsidR="00AC633A" w:rsidRPr="002B6B39" w:rsidTr="00EF21DC">
        <w:trPr>
          <w:trHeight w:val="255"/>
        </w:trPr>
        <w:tc>
          <w:tcPr>
            <w:tcW w:w="303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65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824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1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139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EF21DC">
        <w:trPr>
          <w:trHeight w:val="255"/>
        </w:trPr>
        <w:tc>
          <w:tcPr>
            <w:tcW w:w="30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7D51" w:rsidRDefault="00AC633A" w:rsidP="00957D5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7D51" w:rsidRDefault="00AC633A" w:rsidP="00957D5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  <w:r w:rsidRPr="002B6B39">
              <w:rPr>
                <w:rFonts w:ascii="宋体" w:hAnsi="宋体" w:cs="宋体"/>
                <w:kern w:val="0"/>
                <w:sz w:val="24"/>
              </w:rPr>
              <w:t>(4)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7D51" w:rsidRDefault="00AC633A" w:rsidP="00957D5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 w:rsidRPr="00957D51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7D51" w:rsidRDefault="00AC633A" w:rsidP="00957D51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57D51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957D51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获得成功</w:t>
            </w:r>
          </w:p>
          <w:p w:rsidR="00AC633A" w:rsidRDefault="00AC633A" w:rsidP="00957D51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数据为空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</w:p>
          <w:p w:rsidR="00AC633A" w:rsidRPr="00957D51" w:rsidRDefault="00AC633A" w:rsidP="00957D51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获取失败</w:t>
            </w:r>
          </w:p>
        </w:tc>
      </w:tr>
      <w:tr w:rsidR="00AC633A" w:rsidRPr="002B6B39" w:rsidTr="00EF21DC">
        <w:trPr>
          <w:trHeight w:val="255"/>
        </w:trPr>
        <w:tc>
          <w:tcPr>
            <w:tcW w:w="30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projectInfo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char</w:t>
            </w:r>
          </w:p>
        </w:tc>
        <w:tc>
          <w:tcPr>
            <w:tcW w:w="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等于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当前招投标项目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ins w:id="12" w:author="Windows 用户" w:date="2014-06-10T10:50:00Z"/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字段：</w:t>
            </w:r>
            <w:r>
              <w:rPr>
                <w:rFonts w:ascii="宋体" w:cs="宋体"/>
                <w:kern w:val="0"/>
                <w:sz w:val="24"/>
              </w:rPr>
              <w:t>{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type//</w:t>
            </w:r>
            <w:r>
              <w:rPr>
                <w:rFonts w:ascii="宋体" w:cs="宋体" w:hint="eastAsia"/>
                <w:kern w:val="0"/>
                <w:sz w:val="24"/>
              </w:rPr>
              <w:t>项目类型</w:t>
            </w:r>
            <w:r>
              <w:rPr>
                <w:rFonts w:ascii="宋体" w:cs="宋体"/>
                <w:kern w:val="0"/>
                <w:sz w:val="24"/>
              </w:rPr>
              <w:t xml:space="preserve"> 4</w:t>
            </w:r>
            <w:r>
              <w:rPr>
                <w:rFonts w:ascii="宋体" w:cs="宋体" w:hint="eastAsia"/>
                <w:kern w:val="0"/>
                <w:sz w:val="24"/>
              </w:rPr>
              <w:t>招投标项目</w:t>
            </w:r>
            <w:r>
              <w:rPr>
                <w:rFonts w:ascii="宋体" w:cs="宋体"/>
                <w:kern w:val="0"/>
                <w:sz w:val="24"/>
              </w:rPr>
              <w:t xml:space="preserve"> 2</w:t>
            </w:r>
            <w:r>
              <w:rPr>
                <w:rFonts w:ascii="宋体" w:cs="宋体" w:hint="eastAsia"/>
                <w:kern w:val="0"/>
                <w:sz w:val="24"/>
              </w:rPr>
              <w:t>询比价项目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isCurrentQuote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本轮是否已经报价，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报价，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没有报价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currentNumber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当前报价轮次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serialNumber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项目编号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name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项目名称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moneyType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币种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rate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基础税率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endTime//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项目报价截止时间</w:t>
            </w:r>
          </w:p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}</w:t>
            </w:r>
          </w:p>
        </w:tc>
      </w:tr>
    </w:tbl>
    <w:p w:rsidR="00AC633A" w:rsidRDefault="00AC633A" w:rsidP="002308BD"/>
    <w:p w:rsidR="00AC633A" w:rsidRPr="009C6432" w:rsidRDefault="00AC633A" w:rsidP="002308BD">
      <w:pPr>
        <w:rPr>
          <w:rFonts w:ascii="宋体"/>
          <w:b/>
          <w:sz w:val="30"/>
          <w:szCs w:val="30"/>
        </w:rPr>
      </w:pPr>
      <w:r w:rsidRPr="00331F8E">
        <w:rPr>
          <w:rFonts w:ascii="宋体" w:hAnsi="宋体"/>
          <w:b/>
          <w:sz w:val="30"/>
          <w:szCs w:val="30"/>
        </w:rPr>
        <w:t xml:space="preserve">2.3  </w:t>
      </w:r>
      <w:r>
        <w:rPr>
          <w:rFonts w:ascii="宋体" w:hAnsi="宋体" w:hint="eastAsia"/>
          <w:b/>
          <w:sz w:val="30"/>
          <w:szCs w:val="30"/>
        </w:rPr>
        <w:t>进行的询比价项目</w:t>
      </w:r>
      <w:r>
        <w:rPr>
          <w:rFonts w:ascii="宋体" w:hAnsi="宋体"/>
          <w:b/>
          <w:sz w:val="30"/>
          <w:szCs w:val="30"/>
        </w:rPr>
        <w:t>(</w:t>
      </w:r>
      <w:r>
        <w:rPr>
          <w:rFonts w:ascii="宋体" w:hAnsi="宋体"/>
          <w:b/>
          <w:sz w:val="32"/>
          <w:szCs w:val="32"/>
        </w:rPr>
        <w:t>getCurrentComparisonProject</w:t>
      </w:r>
      <w:r>
        <w:rPr>
          <w:rFonts w:ascii="宋体" w:hAnsi="宋体"/>
          <w:b/>
          <w:sz w:val="30"/>
          <w:szCs w:val="30"/>
        </w:rPr>
        <w:t>)</w:t>
      </w:r>
    </w:p>
    <w:p w:rsidR="00AC633A" w:rsidRPr="00331F8E" w:rsidRDefault="00AC633A" w:rsidP="002308BD">
      <w:pPr>
        <w:rPr>
          <w:rFonts w:ascii="宋体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31F8E">
          <w:rPr>
            <w:rFonts w:ascii="宋体" w:hAnsi="宋体"/>
            <w:b/>
            <w:szCs w:val="21"/>
          </w:rPr>
          <w:t>2.3.1</w:t>
        </w:r>
      </w:smartTag>
      <w:r w:rsidRPr="00331F8E">
        <w:rPr>
          <w:rFonts w:ascii="宋体" w:hAnsi="宋体"/>
          <w:b/>
          <w:szCs w:val="21"/>
        </w:rPr>
        <w:t xml:space="preserve">  </w:t>
      </w:r>
      <w:r w:rsidRPr="00331F8E">
        <w:rPr>
          <w:rFonts w:ascii="宋体" w:hAnsi="宋体" w:hint="eastAsia"/>
          <w:b/>
          <w:szCs w:val="21"/>
        </w:rPr>
        <w:t>功能说明</w:t>
      </w:r>
    </w:p>
    <w:p w:rsidR="00AC633A" w:rsidRDefault="00AC633A" w:rsidP="002308BD"/>
    <w:p w:rsidR="00AC633A" w:rsidRDefault="00AC633A" w:rsidP="002308BD">
      <w:r>
        <w:t xml:space="preserve">       </w:t>
      </w:r>
      <w:r>
        <w:rPr>
          <w:rFonts w:hint="eastAsia"/>
        </w:rPr>
        <w:t>获得用户当前的询比价项目</w:t>
      </w:r>
    </w:p>
    <w:p w:rsidR="00AC633A" w:rsidRDefault="00AC633A" w:rsidP="002308BD"/>
    <w:p w:rsidR="00AC633A" w:rsidRPr="00376763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31F8E">
          <w:rPr>
            <w:rFonts w:ascii="宋体" w:hAnsi="宋体"/>
            <w:b/>
          </w:rPr>
          <w:t>2.3.2</w:t>
        </w:r>
      </w:smartTag>
      <w:r w:rsidRPr="00331F8E">
        <w:rPr>
          <w:rFonts w:ascii="宋体" w:hAnsi="宋体"/>
          <w:b/>
        </w:rPr>
        <w:t xml:space="preserve">  </w:t>
      </w:r>
      <w:r w:rsidRPr="00331F8E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420"/>
        <w:gridCol w:w="1555"/>
        <w:gridCol w:w="1048"/>
        <w:gridCol w:w="804"/>
        <w:gridCol w:w="3188"/>
      </w:tblGrid>
      <w:tr w:rsidR="00AC633A" w:rsidRPr="002B6B39" w:rsidTr="009C6432">
        <w:trPr>
          <w:trHeight w:val="25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81651C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2420" w:type="dxa"/>
            <w:tcBorders>
              <w:bottom w:val="nil"/>
            </w:tcBorders>
          </w:tcPr>
          <w:p w:rsidR="00AC633A" w:rsidRPr="00801027" w:rsidRDefault="00AC633A" w:rsidP="001A48BF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userId</w:t>
            </w:r>
          </w:p>
        </w:tc>
        <w:tc>
          <w:tcPr>
            <w:tcW w:w="1555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Intener</w:t>
            </w:r>
          </w:p>
        </w:tc>
        <w:tc>
          <w:tcPr>
            <w:tcW w:w="1048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4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88" w:type="dxa"/>
            <w:tcBorders>
              <w:bottom w:val="nil"/>
            </w:tcBorders>
          </w:tcPr>
          <w:p w:rsidR="00AC633A" w:rsidRPr="002B6B39" w:rsidRDefault="00AC633A" w:rsidP="00F9306E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AC633A" w:rsidRPr="002B6B39" w:rsidTr="009C6432">
        <w:trPr>
          <w:trHeight w:val="406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type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F9306E">
            <w:pPr>
              <w:widowControl/>
              <w:spacing w:before="100" w:beforeAutospacing="1" w:after="100" w:afterAutospacing="1"/>
              <w:rPr>
                <w:ins w:id="13" w:author="Windows 用户" w:date="2014-06-10T10:46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项目类型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招投标报价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询比价报价</w:t>
            </w:r>
          </w:p>
        </w:tc>
      </w:tr>
    </w:tbl>
    <w:p w:rsidR="00AC633A" w:rsidRDefault="00AC633A" w:rsidP="002308BD"/>
    <w:p w:rsidR="00AC633A" w:rsidRPr="00331F8E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31F8E">
          <w:rPr>
            <w:rFonts w:ascii="宋体" w:hAnsi="宋体"/>
            <w:b/>
          </w:rPr>
          <w:t>2.3.3</w:t>
        </w:r>
      </w:smartTag>
      <w:r w:rsidRPr="00331F8E">
        <w:rPr>
          <w:rFonts w:ascii="宋体" w:hAnsi="宋体"/>
          <w:b/>
        </w:rPr>
        <w:t xml:space="preserve">  </w:t>
      </w:r>
      <w:r w:rsidRPr="00331F8E">
        <w:rPr>
          <w:rFonts w:ascii="宋体" w:hAnsi="宋体"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555"/>
        <w:gridCol w:w="1655"/>
        <w:gridCol w:w="936"/>
        <w:gridCol w:w="786"/>
        <w:gridCol w:w="3083"/>
      </w:tblGrid>
      <w:tr w:rsidR="00AC633A" w:rsidRPr="002B6B39" w:rsidTr="003531AC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9C669C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6126C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bookmarkStart w:id="14" w:name="_Hlk389556100"/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C6432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9C6432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获得成功</w:t>
            </w:r>
          </w:p>
          <w:p w:rsidR="00AC633A" w:rsidRDefault="00AC633A" w:rsidP="009C6432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数据为空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</w:p>
          <w:p w:rsidR="00AC633A" w:rsidRDefault="00AC633A" w:rsidP="009C6432">
            <w:pPr>
              <w:widowControl/>
              <w:spacing w:before="100" w:beforeAutospacing="1" w:after="100" w:afterAutospacing="1"/>
              <w:ind w:left="840" w:rightChars="441" w:right="926" w:hangingChars="350" w:hanging="84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获取失败</w:t>
            </w:r>
          </w:p>
        </w:tc>
      </w:tr>
      <w:tr w:rsidR="00AC633A" w:rsidRPr="002B6B39" w:rsidTr="00845C29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projectInfo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char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等于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rPr>
                <w:ins w:id="15" w:author="Windows 用户" w:date="2014-06-10T10:26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当前询比价项目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</w:p>
          <w:p w:rsidR="00AC633A" w:rsidRPr="002B6B39" w:rsidRDefault="00AC633A" w:rsidP="00845C29">
            <w:pPr>
              <w:widowControl/>
              <w:numPr>
                <w:ins w:id="16" w:author="Windows 用户" w:date="2014-06-10T10:26:00Z"/>
              </w:numPr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ins w:id="17" w:author="Windows 用户" w:date="2014-06-10T10:26:00Z">
              <w:r>
                <w:rPr>
                  <w:rFonts w:ascii="宋体" w:hAnsi="宋体" w:cs="宋体" w:hint="eastAsia"/>
                  <w:kern w:val="0"/>
                  <w:sz w:val="24"/>
                </w:rPr>
                <w:t>字段同上</w:t>
              </w:r>
            </w:ins>
          </w:p>
        </w:tc>
      </w:tr>
      <w:bookmarkEnd w:id="14"/>
    </w:tbl>
    <w:p w:rsidR="00AC633A" w:rsidRDefault="00AC633A" w:rsidP="002308BD"/>
    <w:p w:rsidR="00AC633A" w:rsidRPr="001F4965" w:rsidRDefault="00AC633A" w:rsidP="002308BD">
      <w:pPr>
        <w:rPr>
          <w:rFonts w:ascii="宋体"/>
          <w:b/>
          <w:sz w:val="30"/>
          <w:szCs w:val="30"/>
        </w:rPr>
      </w:pPr>
      <w:r w:rsidRPr="001F4965">
        <w:rPr>
          <w:rFonts w:ascii="宋体" w:hAnsi="宋体"/>
          <w:b/>
          <w:sz w:val="30"/>
          <w:szCs w:val="30"/>
        </w:rPr>
        <w:t xml:space="preserve">2.4 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结算的项目</w:t>
      </w:r>
      <w:r>
        <w:rPr>
          <w:rFonts w:ascii="宋体" w:hAnsi="宋体"/>
          <w:b/>
          <w:sz w:val="30"/>
          <w:szCs w:val="30"/>
        </w:rPr>
        <w:t>(getEndProject)</w:t>
      </w:r>
    </w:p>
    <w:p w:rsidR="00AC633A" w:rsidRDefault="00AC633A" w:rsidP="002308BD"/>
    <w:p w:rsidR="00AC633A" w:rsidRPr="001F4965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F4965">
          <w:rPr>
            <w:rFonts w:ascii="宋体" w:hAnsi="宋体"/>
            <w:b/>
          </w:rPr>
          <w:t>2.4.1</w:t>
        </w:r>
      </w:smartTag>
      <w:r w:rsidRPr="001F4965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获得招投标或询比价已经截止的项目</w:t>
      </w:r>
    </w:p>
    <w:p w:rsidR="00AC633A" w:rsidRDefault="00AC633A" w:rsidP="002308BD"/>
    <w:p w:rsidR="00AC633A" w:rsidRDefault="00AC633A" w:rsidP="002308BD"/>
    <w:p w:rsidR="00AC633A" w:rsidRPr="001F4965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F4965">
          <w:rPr>
            <w:rFonts w:ascii="宋体" w:hAnsi="宋体"/>
            <w:b/>
          </w:rPr>
          <w:t>2.4.2</w:t>
        </w:r>
      </w:smartTag>
      <w:r w:rsidRPr="001F4965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 xml:space="preserve"> </w:t>
      </w:r>
      <w:r w:rsidRPr="001F4965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556"/>
        <w:gridCol w:w="1551"/>
        <w:gridCol w:w="941"/>
        <w:gridCol w:w="800"/>
        <w:gridCol w:w="3167"/>
      </w:tblGrid>
      <w:tr w:rsidR="00AC633A" w:rsidRPr="002B6B39" w:rsidTr="003531AC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1A48BF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userId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  <w:tr w:rsidR="00AC633A" w:rsidRPr="002B6B39" w:rsidTr="001A48BF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type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ins w:id="18" w:author="Windows 用户" w:date="2014-06-10T10:47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项目类型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招投标报价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询比价报价</w:t>
            </w:r>
          </w:p>
        </w:tc>
      </w:tr>
    </w:tbl>
    <w:p w:rsidR="00AC633A" w:rsidRDefault="00AC633A" w:rsidP="002308BD"/>
    <w:p w:rsidR="00AC633A" w:rsidRPr="001F4965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F4965">
          <w:rPr>
            <w:rFonts w:ascii="宋体" w:hAnsi="宋体"/>
            <w:b/>
          </w:rPr>
          <w:t>2.4.3</w:t>
        </w:r>
      </w:smartTag>
      <w:r>
        <w:rPr>
          <w:rFonts w:ascii="宋体" w:hAnsi="宋体"/>
          <w:b/>
        </w:rPr>
        <w:t xml:space="preserve"> </w:t>
      </w:r>
      <w:r w:rsidRPr="001F4965">
        <w:rPr>
          <w:rFonts w:ascii="宋体" w:hAnsi="宋体"/>
          <w:b/>
        </w:rPr>
        <w:t xml:space="preserve"> </w:t>
      </w:r>
      <w:r w:rsidRPr="001F4965">
        <w:rPr>
          <w:rFonts w:ascii="宋体" w:hAnsi="宋体"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556"/>
        <w:gridCol w:w="1536"/>
        <w:gridCol w:w="943"/>
        <w:gridCol w:w="803"/>
        <w:gridCol w:w="3177"/>
      </w:tblGrid>
      <w:tr w:rsidR="00AC633A" w:rsidRPr="002B6B39" w:rsidTr="00D7706A">
        <w:trPr>
          <w:trHeight w:val="255"/>
        </w:trPr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D7706A">
        <w:trPr>
          <w:trHeight w:val="406"/>
        </w:trPr>
        <w:tc>
          <w:tcPr>
            <w:tcW w:w="2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6126CA" w:rsidRDefault="00AC633A" w:rsidP="00845C29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845C29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获得成功</w:t>
            </w:r>
          </w:p>
          <w:p w:rsidR="00AC633A" w:rsidRDefault="00AC633A" w:rsidP="00845C29">
            <w:pPr>
              <w:widowControl/>
              <w:spacing w:before="100" w:beforeAutospacing="1" w:after="100" w:afterAutospacing="1"/>
              <w:ind w:left="720" w:rightChars="441" w:right="926" w:hangingChars="300" w:hanging="7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数据为空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</w:p>
          <w:p w:rsidR="00AC633A" w:rsidRDefault="00AC633A" w:rsidP="00845C29">
            <w:pPr>
              <w:widowControl/>
              <w:spacing w:before="100" w:beforeAutospacing="1" w:after="100" w:afterAutospacing="1"/>
              <w:ind w:left="840" w:rightChars="441" w:right="926" w:hangingChars="350" w:hanging="84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获取失败</w:t>
            </w:r>
          </w:p>
        </w:tc>
      </w:tr>
      <w:tr w:rsidR="00AC633A" w:rsidRPr="002B6B39" w:rsidTr="00D7706A">
        <w:trPr>
          <w:trHeight w:val="406"/>
        </w:trPr>
        <w:tc>
          <w:tcPr>
            <w:tcW w:w="2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projectInfo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char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等于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rPr>
                <w:ins w:id="19" w:author="Windows 用户" w:date="2014-06-10T10:28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已经截止的项目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</w:p>
          <w:p w:rsidR="00AC633A" w:rsidRPr="002B6B39" w:rsidRDefault="00AC633A" w:rsidP="00845C29">
            <w:pPr>
              <w:widowControl/>
              <w:numPr>
                <w:ins w:id="20" w:author="Windows 用户" w:date="2014-06-10T10:28:00Z"/>
              </w:numPr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ins w:id="21" w:author="Windows 用户" w:date="2014-06-10T10:28:00Z">
              <w:r>
                <w:rPr>
                  <w:rFonts w:ascii="宋体" w:hAnsi="宋体" w:cs="宋体" w:hint="eastAsia"/>
                  <w:kern w:val="0"/>
                  <w:sz w:val="24"/>
                </w:rPr>
                <w:t>字段同上</w:t>
              </w:r>
            </w:ins>
          </w:p>
        </w:tc>
      </w:tr>
    </w:tbl>
    <w:p w:rsidR="00AC633A" w:rsidRDefault="00AC633A" w:rsidP="002308BD"/>
    <w:p w:rsidR="00AC633A" w:rsidRPr="00BF218A" w:rsidRDefault="00AC633A" w:rsidP="002308BD">
      <w:pPr>
        <w:rPr>
          <w:rFonts w:ascii="宋体"/>
          <w:b/>
          <w:sz w:val="30"/>
          <w:szCs w:val="30"/>
        </w:rPr>
      </w:pPr>
      <w:r w:rsidRPr="00BF218A">
        <w:rPr>
          <w:rFonts w:ascii="宋体" w:hAnsi="宋体"/>
          <w:b/>
          <w:sz w:val="30"/>
          <w:szCs w:val="30"/>
        </w:rPr>
        <w:t xml:space="preserve">2.5  </w:t>
      </w:r>
      <w:r>
        <w:rPr>
          <w:rFonts w:ascii="宋体" w:hAnsi="宋体" w:hint="eastAsia"/>
          <w:b/>
          <w:sz w:val="30"/>
          <w:szCs w:val="30"/>
        </w:rPr>
        <w:t>搜索项目</w:t>
      </w:r>
      <w:r>
        <w:rPr>
          <w:rFonts w:ascii="宋体" w:hAnsi="宋体"/>
          <w:b/>
          <w:sz w:val="30"/>
          <w:szCs w:val="30"/>
        </w:rPr>
        <w:t>(seachProject)</w:t>
      </w:r>
    </w:p>
    <w:p w:rsidR="00AC633A" w:rsidRDefault="00AC633A" w:rsidP="002308BD"/>
    <w:p w:rsidR="00AC633A" w:rsidRPr="0095582E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218A">
          <w:rPr>
            <w:rFonts w:ascii="宋体" w:hAnsi="宋体"/>
            <w:b/>
          </w:rPr>
          <w:t>2.5.1</w:t>
        </w:r>
      </w:smartTag>
      <w:r w:rsidRPr="00BF218A">
        <w:rPr>
          <w:rFonts w:ascii="宋体" w:hAnsi="宋体"/>
          <w:b/>
        </w:rPr>
        <w:t xml:space="preserve">  </w:t>
      </w:r>
      <w:r>
        <w:rPr>
          <w:rFonts w:ascii="宋体" w:hAnsi="宋体" w:hint="eastAsia"/>
          <w:b/>
        </w:rPr>
        <w:t>模糊搜索要查找的项目</w:t>
      </w:r>
    </w:p>
    <w:p w:rsidR="00AC633A" w:rsidRPr="00BF218A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218A">
          <w:rPr>
            <w:rFonts w:ascii="宋体" w:hAnsi="宋体"/>
            <w:b/>
          </w:rPr>
          <w:t>2.5.2</w:t>
        </w:r>
      </w:smartTag>
      <w:r w:rsidRPr="00BF218A">
        <w:rPr>
          <w:rFonts w:ascii="宋体" w:hAnsi="宋体"/>
          <w:b/>
        </w:rPr>
        <w:t xml:space="preserve">  </w:t>
      </w:r>
      <w:r w:rsidRPr="00BF218A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916"/>
        <w:gridCol w:w="1548"/>
        <w:gridCol w:w="875"/>
        <w:gridCol w:w="753"/>
        <w:gridCol w:w="2923"/>
      </w:tblGrid>
      <w:tr w:rsidR="00AC633A" w:rsidRPr="002B6B39" w:rsidTr="003531AC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81651C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2916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projectKey</w:t>
            </w:r>
          </w:p>
        </w:tc>
        <w:tc>
          <w:tcPr>
            <w:tcW w:w="1548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875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bottom w:val="nil"/>
            </w:tcBorders>
          </w:tcPr>
          <w:p w:rsidR="00AC633A" w:rsidRPr="002B6B39" w:rsidRDefault="00AC633A" w:rsidP="00BC23D6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所查找项目的关键字，项目名称或编号</w:t>
            </w:r>
          </w:p>
        </w:tc>
      </w:tr>
      <w:tr w:rsidR="00AC633A" w:rsidRPr="002B6B39" w:rsidTr="001A48BF">
        <w:trPr>
          <w:trHeight w:val="406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type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BC23D6">
            <w:pPr>
              <w:widowControl/>
              <w:spacing w:before="100" w:beforeAutospacing="1" w:after="100" w:afterAutospacing="1"/>
              <w:rPr>
                <w:ins w:id="22" w:author="Windows 用户" w:date="2014-06-10T10:47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项目类型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招投标报价</w:t>
            </w:r>
          </w:p>
          <w:p w:rsidR="00AC633A" w:rsidRDefault="00AC633A" w:rsidP="001F527D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询比价报价</w:t>
            </w:r>
          </w:p>
        </w:tc>
      </w:tr>
    </w:tbl>
    <w:p w:rsidR="00AC633A" w:rsidRDefault="00AC633A" w:rsidP="002308BD"/>
    <w:p w:rsidR="00AC633A" w:rsidRPr="00BF218A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218A">
          <w:rPr>
            <w:rFonts w:ascii="宋体" w:hAnsi="宋体"/>
            <w:b/>
          </w:rPr>
          <w:t>2.5.3</w:t>
        </w:r>
      </w:smartTag>
      <w:r w:rsidRPr="00BF218A">
        <w:rPr>
          <w:rFonts w:ascii="宋体" w:hAnsi="宋体"/>
          <w:b/>
        </w:rPr>
        <w:t xml:space="preserve">  </w:t>
      </w:r>
      <w:r w:rsidRPr="00BF218A">
        <w:rPr>
          <w:rFonts w:ascii="宋体" w:hAnsi="宋体"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671"/>
        <w:gridCol w:w="1536"/>
        <w:gridCol w:w="936"/>
        <w:gridCol w:w="788"/>
        <w:gridCol w:w="3084"/>
      </w:tblGrid>
      <w:tr w:rsidR="00AC633A" w:rsidRPr="002B6B39" w:rsidTr="00DF2C66">
        <w:trPr>
          <w:trHeight w:val="255"/>
        </w:trPr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DF2C66">
        <w:trPr>
          <w:trHeight w:val="255"/>
        </w:trPr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  <w:r w:rsidRPr="002B6B39">
              <w:rPr>
                <w:rFonts w:ascii="宋体" w:hAnsi="宋体" w:cs="宋体"/>
                <w:kern w:val="0"/>
                <w:sz w:val="24"/>
              </w:rPr>
              <w:t>(4)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DF2C66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DF2C66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查询成功</w:t>
            </w:r>
          </w:p>
          <w:p w:rsidR="00AC633A" w:rsidRDefault="00AC633A" w:rsidP="00DF2C66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查询失败</w:t>
            </w:r>
          </w:p>
          <w:p w:rsidR="00AC633A" w:rsidRPr="00DF2C66" w:rsidRDefault="00AC633A" w:rsidP="00DF2C66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 </w:t>
            </w:r>
            <w:r>
              <w:rPr>
                <w:rFonts w:ascii="宋体" w:hAnsi="宋体" w:cs="宋体" w:hint="eastAsia"/>
                <w:kern w:val="0"/>
                <w:sz w:val="24"/>
              </w:rPr>
              <w:t>查询为空</w:t>
            </w:r>
          </w:p>
        </w:tc>
      </w:tr>
      <w:tr w:rsidR="00AC633A" w:rsidRPr="002B6B39" w:rsidTr="00DF2C66">
        <w:trPr>
          <w:trHeight w:val="255"/>
        </w:trPr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582E" w:rsidRDefault="00AC633A" w:rsidP="0095582E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projectInfo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582E" w:rsidRDefault="00AC633A" w:rsidP="00845C29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 w:rsidRPr="0095582E"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633A" w:rsidRPr="0095582E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等于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95582E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5582E">
            <w:pPr>
              <w:widowControl/>
              <w:spacing w:before="100" w:beforeAutospacing="1" w:after="100" w:afterAutospacing="1"/>
              <w:ind w:left="720" w:hangingChars="300" w:hanging="720"/>
              <w:rPr>
                <w:ins w:id="23" w:author="Windows 用户" w:date="2014-06-10T10:28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搜索项目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</w:p>
          <w:p w:rsidR="00AC633A" w:rsidRPr="0095582E" w:rsidRDefault="00AC633A" w:rsidP="0095582E">
            <w:pPr>
              <w:widowControl/>
              <w:numPr>
                <w:ins w:id="24" w:author="Windows 用户" w:date="2014-06-10T10:28:00Z"/>
              </w:numPr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ins w:id="25" w:author="Windows 用户" w:date="2014-06-10T10:28:00Z">
              <w:r>
                <w:rPr>
                  <w:rFonts w:ascii="宋体" w:hAnsi="宋体" w:cs="宋体" w:hint="eastAsia"/>
                  <w:kern w:val="0"/>
                  <w:sz w:val="24"/>
                </w:rPr>
                <w:t>字段同上</w:t>
              </w:r>
            </w:ins>
          </w:p>
        </w:tc>
      </w:tr>
    </w:tbl>
    <w:p w:rsidR="00AC633A" w:rsidRDefault="00AC633A" w:rsidP="002308BD"/>
    <w:p w:rsidR="00AC633A" w:rsidRPr="005E3248" w:rsidRDefault="00AC633A" w:rsidP="002308BD">
      <w:pPr>
        <w:rPr>
          <w:rFonts w:ascii="宋体"/>
          <w:b/>
          <w:sz w:val="30"/>
          <w:szCs w:val="30"/>
        </w:rPr>
      </w:pPr>
      <w:r w:rsidRPr="005E3248">
        <w:rPr>
          <w:rFonts w:ascii="宋体" w:hAnsi="宋体"/>
          <w:b/>
          <w:sz w:val="30"/>
          <w:szCs w:val="30"/>
        </w:rPr>
        <w:t xml:space="preserve">2.6  </w:t>
      </w:r>
      <w:r>
        <w:rPr>
          <w:rFonts w:ascii="宋体" w:hAnsi="宋体" w:hint="eastAsia"/>
          <w:b/>
          <w:sz w:val="30"/>
          <w:szCs w:val="30"/>
        </w:rPr>
        <w:t>获得用户详细信息</w:t>
      </w:r>
      <w:r>
        <w:rPr>
          <w:rFonts w:ascii="宋体" w:hAnsi="宋体"/>
          <w:b/>
          <w:sz w:val="30"/>
          <w:szCs w:val="30"/>
        </w:rPr>
        <w:t>(getUserInformation)</w:t>
      </w:r>
    </w:p>
    <w:p w:rsidR="00AC633A" w:rsidRDefault="00AC633A" w:rsidP="002308BD"/>
    <w:p w:rsidR="00AC633A" w:rsidRPr="005E3248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E3248">
          <w:rPr>
            <w:rFonts w:ascii="宋体" w:hAnsi="宋体"/>
            <w:b/>
          </w:rPr>
          <w:t>2.6.1</w:t>
        </w:r>
      </w:smartTag>
      <w:r w:rsidRPr="005E3248">
        <w:rPr>
          <w:rFonts w:ascii="宋体" w:hAnsi="宋体"/>
          <w:b/>
        </w:rPr>
        <w:t xml:space="preserve">  </w:t>
      </w:r>
      <w:r w:rsidRPr="005E3248">
        <w:rPr>
          <w:rFonts w:ascii="宋体" w:hAnsi="宋体" w:hint="eastAsia"/>
          <w:b/>
        </w:rPr>
        <w:t>功能说明</w:t>
      </w:r>
    </w:p>
    <w:p w:rsidR="00AC633A" w:rsidRDefault="00AC633A" w:rsidP="002308BD"/>
    <w:p w:rsidR="00AC633A" w:rsidRDefault="00AC633A" w:rsidP="002308BD">
      <w:r>
        <w:t xml:space="preserve">     </w:t>
      </w:r>
      <w:r>
        <w:rPr>
          <w:rFonts w:hint="eastAsia"/>
        </w:rPr>
        <w:t>获得登录用户的详细信息</w:t>
      </w:r>
    </w:p>
    <w:p w:rsidR="00AC633A" w:rsidRDefault="00AC633A" w:rsidP="002308BD"/>
    <w:p w:rsidR="00AC633A" w:rsidRPr="005E3248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E3248">
          <w:rPr>
            <w:rFonts w:ascii="宋体" w:hAnsi="宋体"/>
            <w:b/>
          </w:rPr>
          <w:t>2.6.2</w:t>
        </w:r>
      </w:smartTag>
      <w:r w:rsidRPr="005E3248">
        <w:rPr>
          <w:rFonts w:ascii="宋体" w:hAnsi="宋体"/>
          <w:b/>
        </w:rPr>
        <w:t xml:space="preserve">  </w:t>
      </w:r>
      <w:r w:rsidRPr="005E3248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916"/>
        <w:gridCol w:w="1548"/>
        <w:gridCol w:w="875"/>
        <w:gridCol w:w="753"/>
        <w:gridCol w:w="2923"/>
      </w:tblGrid>
      <w:tr w:rsidR="00AC633A" w:rsidRPr="002B6B39" w:rsidTr="003531AC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1A48BF">
        <w:trPr>
          <w:trHeight w:val="406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userId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</w:tr>
    </w:tbl>
    <w:p w:rsidR="00AC633A" w:rsidRDefault="00AC633A" w:rsidP="002308BD"/>
    <w:p w:rsidR="00AC633A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E3248">
          <w:rPr>
            <w:rFonts w:ascii="宋体" w:hAnsi="宋体"/>
            <w:b/>
          </w:rPr>
          <w:t>2.6.3</w:t>
        </w:r>
      </w:smartTag>
      <w:r w:rsidRPr="005E3248">
        <w:rPr>
          <w:rFonts w:ascii="宋体" w:hAnsi="宋体"/>
          <w:b/>
        </w:rPr>
        <w:t xml:space="preserve">  </w:t>
      </w:r>
      <w:r w:rsidRPr="005E3248">
        <w:rPr>
          <w:rFonts w:ascii="宋体" w:hAnsi="宋体" w:hint="eastAsia"/>
          <w:b/>
        </w:rPr>
        <w:t>输出</w:t>
      </w:r>
    </w:p>
    <w:p w:rsidR="00AC633A" w:rsidRPr="00EA36E3" w:rsidRDefault="00AC633A" w:rsidP="002308BD">
      <w:pPr>
        <w:rPr>
          <w:rFonts w:ascii="宋体"/>
          <w:b/>
        </w:rPr>
      </w:pPr>
    </w:p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672"/>
        <w:gridCol w:w="1531"/>
        <w:gridCol w:w="936"/>
        <w:gridCol w:w="789"/>
        <w:gridCol w:w="3087"/>
      </w:tblGrid>
      <w:tr w:rsidR="00AC633A" w:rsidRPr="002B6B39" w:rsidTr="005760C1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5760C1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  <w:r w:rsidRPr="002B6B39">
              <w:rPr>
                <w:rFonts w:ascii="宋体" w:hAnsi="宋体" w:cs="宋体"/>
                <w:kern w:val="0"/>
                <w:sz w:val="24"/>
              </w:rPr>
              <w:t>(4)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Pr="005760C1" w:rsidRDefault="00AC633A" w:rsidP="005760C1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获取成功，</w:t>
            </w:r>
          </w:p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获取失败</w:t>
            </w:r>
          </w:p>
        </w:tc>
      </w:tr>
      <w:tr w:rsidR="00AC633A" w:rsidRPr="002B6B39" w:rsidTr="005760C1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5760C1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userInfo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5760C1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  <w:r w:rsidRPr="002B6B39">
              <w:rPr>
                <w:rFonts w:ascii="宋体" w:hAnsi="宋体" w:cs="宋体"/>
                <w:kern w:val="0"/>
                <w:sz w:val="24"/>
              </w:rPr>
              <w:t>(4)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633A" w:rsidRPr="005760C1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5760C1" w:rsidRDefault="00AC633A" w:rsidP="00845C29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845C29">
            <w:pPr>
              <w:widowControl/>
              <w:spacing w:before="100" w:beforeAutospacing="1" w:after="100" w:afterAutospacing="1"/>
              <w:ind w:left="720" w:hangingChars="300" w:hanging="720"/>
              <w:rPr>
                <w:ins w:id="26" w:author="Windows 用户" w:date="2014-06-10T10:29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用户详细信息</w:t>
            </w:r>
          </w:p>
          <w:p w:rsidR="00AC633A" w:rsidRPr="005760C1" w:rsidRDefault="00AC633A" w:rsidP="00845C29">
            <w:pPr>
              <w:widowControl/>
              <w:numPr>
                <w:ins w:id="27" w:author="Windows 用户" w:date="2014-06-10T10:29:00Z"/>
              </w:numPr>
              <w:spacing w:before="100" w:beforeAutospacing="1" w:after="100" w:afterAutospacing="1"/>
              <w:ind w:left="720" w:hangingChars="300" w:hanging="72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服务器用户的全部信息</w:t>
            </w:r>
          </w:p>
        </w:tc>
      </w:tr>
    </w:tbl>
    <w:p w:rsidR="00AC633A" w:rsidRDefault="00AC633A" w:rsidP="002308BD"/>
    <w:p w:rsidR="00AC633A" w:rsidRDefault="00AC633A" w:rsidP="002308BD"/>
    <w:p w:rsidR="00AC633A" w:rsidRPr="00C10901" w:rsidRDefault="00AC633A" w:rsidP="002308BD">
      <w:pPr>
        <w:rPr>
          <w:rFonts w:ascii="宋体"/>
          <w:b/>
          <w:sz w:val="30"/>
          <w:szCs w:val="30"/>
        </w:rPr>
      </w:pPr>
      <w:r w:rsidRPr="00C10901">
        <w:rPr>
          <w:rFonts w:ascii="宋体" w:hAnsi="宋体"/>
          <w:b/>
          <w:sz w:val="30"/>
          <w:szCs w:val="30"/>
        </w:rPr>
        <w:t xml:space="preserve">2.7   </w:t>
      </w:r>
      <w:r>
        <w:rPr>
          <w:rFonts w:ascii="宋体" w:hAnsi="宋体" w:hint="eastAsia"/>
          <w:b/>
          <w:sz w:val="30"/>
          <w:szCs w:val="30"/>
        </w:rPr>
        <w:t>获得项目产品</w:t>
      </w:r>
      <w:r>
        <w:rPr>
          <w:rFonts w:ascii="宋体" w:hAnsi="宋体"/>
          <w:b/>
          <w:sz w:val="30"/>
          <w:szCs w:val="30"/>
        </w:rPr>
        <w:t>(getProjectProducts)</w:t>
      </w:r>
    </w:p>
    <w:p w:rsidR="00AC633A" w:rsidRDefault="00AC633A" w:rsidP="002308BD"/>
    <w:p w:rsidR="00AC633A" w:rsidRPr="00C10901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10901">
          <w:rPr>
            <w:rFonts w:ascii="宋体" w:hAnsi="宋体"/>
            <w:b/>
          </w:rPr>
          <w:t>2.7.1</w:t>
        </w:r>
      </w:smartTag>
      <w:r w:rsidRPr="00C10901">
        <w:rPr>
          <w:rFonts w:ascii="宋体" w:hAnsi="宋体"/>
          <w:b/>
        </w:rPr>
        <w:t xml:space="preserve">  </w:t>
      </w:r>
      <w:r>
        <w:rPr>
          <w:rFonts w:ascii="宋体" w:hAnsi="宋体" w:hint="eastAsia"/>
          <w:b/>
        </w:rPr>
        <w:t>功能说明</w:t>
      </w:r>
    </w:p>
    <w:p w:rsidR="00AC633A" w:rsidRDefault="00AC633A" w:rsidP="002308BD"/>
    <w:p w:rsidR="00AC633A" w:rsidRDefault="00AC633A" w:rsidP="002308BD">
      <w:r>
        <w:t xml:space="preserve">      </w:t>
      </w:r>
      <w:r>
        <w:rPr>
          <w:rFonts w:hint="eastAsia"/>
        </w:rPr>
        <w:t>获得项目的产品列表</w:t>
      </w:r>
    </w:p>
    <w:p w:rsidR="00AC633A" w:rsidRDefault="00AC633A" w:rsidP="002308BD"/>
    <w:p w:rsidR="00AC633A" w:rsidRPr="009C669C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10901">
          <w:rPr>
            <w:rFonts w:ascii="宋体" w:hAnsi="宋体"/>
            <w:b/>
          </w:rPr>
          <w:t>2.7.2</w:t>
        </w:r>
      </w:smartTag>
      <w:r w:rsidRPr="00C10901">
        <w:rPr>
          <w:rFonts w:ascii="宋体" w:hAnsi="宋体"/>
          <w:b/>
        </w:rPr>
        <w:t xml:space="preserve">  </w:t>
      </w:r>
      <w:r w:rsidRPr="00C10901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916"/>
        <w:gridCol w:w="1548"/>
        <w:gridCol w:w="875"/>
        <w:gridCol w:w="753"/>
        <w:gridCol w:w="2923"/>
      </w:tblGrid>
      <w:tr w:rsidR="00AC633A" w:rsidRPr="002B6B39" w:rsidTr="003531AC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81651C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2916" w:type="dxa"/>
            <w:tcBorders>
              <w:bottom w:val="nil"/>
            </w:tcBorders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serialNumber</w:t>
            </w:r>
          </w:p>
        </w:tc>
        <w:tc>
          <w:tcPr>
            <w:tcW w:w="1548" w:type="dxa"/>
            <w:tcBorders>
              <w:bottom w:val="nil"/>
            </w:tcBorders>
          </w:tcPr>
          <w:p w:rsidR="00AC633A" w:rsidRPr="00C6369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875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bottom w:val="nil"/>
            </w:tcBorders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bottom w:val="nil"/>
            </w:tcBorders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项目编号</w:t>
            </w:r>
          </w:p>
        </w:tc>
      </w:tr>
      <w:tr w:rsidR="00AC633A" w:rsidRPr="002B6B39" w:rsidTr="001A48BF">
        <w:trPr>
          <w:trHeight w:val="406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currenTurn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当前轮次</w:t>
            </w:r>
          </w:p>
        </w:tc>
      </w:tr>
      <w:tr w:rsidR="00AC633A" w:rsidRPr="002B6B39" w:rsidTr="001A48BF">
        <w:trPr>
          <w:trHeight w:val="406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="42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type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项目类型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4//</w:t>
            </w:r>
            <w:r>
              <w:rPr>
                <w:rFonts w:ascii="宋体" w:hAnsi="宋体" w:cs="宋体" w:hint="eastAsia"/>
                <w:kern w:val="0"/>
                <w:sz w:val="24"/>
              </w:rPr>
              <w:t>招投标项目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2//</w:t>
            </w:r>
            <w:r>
              <w:rPr>
                <w:rFonts w:ascii="宋体" w:hAnsi="宋体" w:cs="宋体" w:hint="eastAsia"/>
                <w:kern w:val="0"/>
                <w:sz w:val="24"/>
              </w:rPr>
              <w:t>询比价项目</w:t>
            </w:r>
          </w:p>
        </w:tc>
      </w:tr>
    </w:tbl>
    <w:p w:rsidR="00AC633A" w:rsidRDefault="00AC633A" w:rsidP="002308BD"/>
    <w:p w:rsidR="00AC633A" w:rsidRPr="00C10901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10901">
          <w:rPr>
            <w:rFonts w:ascii="宋体" w:hAnsi="宋体"/>
            <w:b/>
          </w:rPr>
          <w:t>2.7.3</w:t>
        </w:r>
      </w:smartTag>
      <w:r w:rsidRPr="00C10901">
        <w:rPr>
          <w:rFonts w:ascii="宋体" w:hAnsi="宋体"/>
          <w:b/>
        </w:rPr>
        <w:t xml:space="preserve">  </w:t>
      </w:r>
      <w:r w:rsidRPr="00C10901">
        <w:rPr>
          <w:rFonts w:ascii="宋体" w:hAnsi="宋体"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513"/>
        <w:gridCol w:w="1536"/>
        <w:gridCol w:w="936"/>
        <w:gridCol w:w="732"/>
        <w:gridCol w:w="3298"/>
      </w:tblGrid>
      <w:tr w:rsidR="00AC633A" w:rsidRPr="002B6B39" w:rsidTr="006D0ECE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6D0ECE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 w:rsidRPr="002B6B39">
              <w:rPr>
                <w:rFonts w:ascii="宋体" w:hAnsi="宋体" w:cs="宋体"/>
                <w:kern w:val="0"/>
                <w:sz w:val="24"/>
              </w:rPr>
              <w:t>varchar(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2B6B39">
              <w:rPr>
                <w:rFonts w:ascii="宋体" w:hAnsi="宋体" w:cs="宋体"/>
                <w:kern w:val="0"/>
                <w:sz w:val="24"/>
              </w:rPr>
              <w:t>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获取成功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 </w:t>
            </w:r>
            <w:r>
              <w:rPr>
                <w:rFonts w:ascii="宋体" w:hAnsi="宋体" w:cs="宋体" w:hint="eastAsia"/>
                <w:kern w:val="0"/>
                <w:sz w:val="24"/>
              </w:rPr>
              <w:t>产品为空</w:t>
            </w:r>
          </w:p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获取失败</w:t>
            </w:r>
          </w:p>
        </w:tc>
      </w:tr>
      <w:tr w:rsidR="00AC633A" w:rsidRPr="002B6B39" w:rsidTr="006D0ECE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productsInfo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  <w:r>
              <w:rPr>
                <w:rFonts w:ascii="宋体" w:hAns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产品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ins w:id="28" w:author="Windows 用户" w:date="2014-06-10T10:32:00Z"/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  <w:r>
              <w:rPr>
                <w:rFonts w:ascii="宋体" w:cs="宋体"/>
                <w:kern w:val="0"/>
                <w:sz w:val="24"/>
              </w:rPr>
              <w:t>{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serialNumber//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  <w:highlight w:val="yellow"/>
              </w:rPr>
              <w:t>产品编号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name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产品名称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number//</w:t>
            </w:r>
            <w:r>
              <w:rPr>
                <w:rFonts w:ascii="宋体" w:hAnsi="宋体" w:cs="宋体" w:hint="eastAsia"/>
                <w:kern w:val="0"/>
                <w:sz w:val="24"/>
              </w:rPr>
              <w:t>产品数量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unit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产品单位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lastPrice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上轮报价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currentPrice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当前报价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rate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产品税率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describe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产品描述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}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注：有价格更改返回产品的信息，否则返回同意或拒绝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同意</w:t>
            </w:r>
            <w:r>
              <w:rPr>
                <w:rFonts w:ascii="宋体" w:hAnsi="宋体" w:cs="宋体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>拒绝</w:t>
            </w:r>
          </w:p>
        </w:tc>
      </w:tr>
    </w:tbl>
    <w:p w:rsidR="00AC633A" w:rsidRDefault="00AC633A" w:rsidP="002308BD"/>
    <w:p w:rsidR="00AC633A" w:rsidRPr="00602BEE" w:rsidRDefault="00AC633A" w:rsidP="002308BD">
      <w:pPr>
        <w:rPr>
          <w:rFonts w:ascii="宋体"/>
          <w:b/>
          <w:sz w:val="30"/>
          <w:szCs w:val="30"/>
        </w:rPr>
      </w:pPr>
      <w:r w:rsidRPr="00602BEE">
        <w:rPr>
          <w:rFonts w:ascii="宋体" w:hAnsi="宋体"/>
          <w:b/>
          <w:sz w:val="30"/>
          <w:szCs w:val="30"/>
        </w:rPr>
        <w:t xml:space="preserve">2.8  </w:t>
      </w:r>
      <w:r>
        <w:rPr>
          <w:rFonts w:ascii="宋体" w:hAnsi="宋体" w:hint="eastAsia"/>
          <w:b/>
          <w:sz w:val="30"/>
          <w:szCs w:val="30"/>
        </w:rPr>
        <w:t>项目报价</w:t>
      </w:r>
      <w:r>
        <w:rPr>
          <w:rFonts w:ascii="宋体" w:hAnsi="宋体"/>
          <w:b/>
          <w:sz w:val="30"/>
          <w:szCs w:val="30"/>
        </w:rPr>
        <w:t>(projectQ</w:t>
      </w:r>
      <w:r w:rsidRPr="00A94512">
        <w:rPr>
          <w:rFonts w:ascii="宋体" w:hAnsi="宋体"/>
          <w:b/>
          <w:sz w:val="30"/>
          <w:szCs w:val="30"/>
        </w:rPr>
        <w:t>uote</w:t>
      </w:r>
      <w:r>
        <w:rPr>
          <w:rFonts w:ascii="宋体" w:hAnsi="宋体"/>
          <w:b/>
          <w:sz w:val="30"/>
          <w:szCs w:val="30"/>
        </w:rPr>
        <w:t>)</w:t>
      </w:r>
    </w:p>
    <w:p w:rsidR="00AC633A" w:rsidRDefault="00AC633A" w:rsidP="002308BD"/>
    <w:p w:rsidR="00AC633A" w:rsidRPr="00602BEE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02BEE">
          <w:rPr>
            <w:rFonts w:ascii="宋体" w:hAnsi="宋体"/>
            <w:b/>
          </w:rPr>
          <w:t>2.8.1</w:t>
        </w:r>
      </w:smartTag>
      <w:r w:rsidRPr="00602BEE">
        <w:rPr>
          <w:rFonts w:ascii="宋体" w:hAnsi="宋体"/>
          <w:b/>
        </w:rPr>
        <w:t xml:space="preserve">  </w:t>
      </w:r>
      <w:r w:rsidRPr="00602BEE">
        <w:rPr>
          <w:rFonts w:ascii="宋体" w:hAnsi="宋体" w:hint="eastAsia"/>
          <w:b/>
        </w:rPr>
        <w:t>功能说明</w:t>
      </w:r>
    </w:p>
    <w:p w:rsidR="00AC633A" w:rsidRDefault="00AC633A" w:rsidP="002308BD"/>
    <w:p w:rsidR="00AC633A" w:rsidRDefault="00AC633A" w:rsidP="002308BD">
      <w:r>
        <w:t xml:space="preserve">     </w:t>
      </w:r>
      <w:r>
        <w:rPr>
          <w:rFonts w:hint="eastAsia"/>
        </w:rPr>
        <w:t>对当前的招投标项目进行报价或者询比价项目修改价格询价</w:t>
      </w:r>
    </w:p>
    <w:p w:rsidR="00AC633A" w:rsidRPr="00602BEE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02BEE">
          <w:rPr>
            <w:rFonts w:ascii="宋体" w:hAnsi="宋体"/>
            <w:b/>
          </w:rPr>
          <w:t>2.8.2</w:t>
        </w:r>
      </w:smartTag>
      <w:r w:rsidRPr="00602BEE">
        <w:rPr>
          <w:rFonts w:ascii="宋体" w:hAnsi="宋体"/>
          <w:b/>
        </w:rPr>
        <w:t xml:space="preserve">  </w:t>
      </w:r>
      <w:r w:rsidRPr="00602BEE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180" w:type="dxa"/>
        <w:tblInd w:w="-72" w:type="dxa"/>
        <w:tblCellMar>
          <w:left w:w="0" w:type="dxa"/>
          <w:right w:w="0" w:type="dxa"/>
        </w:tblCellMar>
        <w:tblLook w:val="0000"/>
      </w:tblPr>
      <w:tblGrid>
        <w:gridCol w:w="2298"/>
        <w:gridCol w:w="1127"/>
        <w:gridCol w:w="491"/>
        <w:gridCol w:w="474"/>
        <w:gridCol w:w="4790"/>
      </w:tblGrid>
      <w:tr w:rsidR="00AC633A" w:rsidRPr="002B6B39" w:rsidTr="00BE05A9">
        <w:trPr>
          <w:trHeight w:val="255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4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470BD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2662" w:type="dxa"/>
          </w:tcPr>
          <w:p w:rsidR="00AC633A" w:rsidRPr="00BF1BD7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Tahoma" w:hAnsi="Tahoma" w:cs="Tahoma"/>
                <w:color w:val="000000"/>
                <w:sz w:val="24"/>
                <w:shd w:val="clear" w:color="auto" w:fill="EEEEEE"/>
              </w:rPr>
              <w:t>operateCode</w:t>
            </w:r>
          </w:p>
        </w:tc>
        <w:tc>
          <w:tcPr>
            <w:tcW w:w="1284" w:type="dxa"/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ins w:id="29" w:author="Windows 用户" w:date="2014-06-10T11:07:00Z">
              <w:r>
                <w:rPr>
                  <w:rFonts w:ascii="宋体" w:hAnsi="宋体" w:cs="宋体"/>
                  <w:kern w:val="0"/>
                  <w:sz w:val="24"/>
                </w:rPr>
                <w:t>int</w:t>
              </w:r>
            </w:ins>
          </w:p>
        </w:tc>
        <w:tc>
          <w:tcPr>
            <w:tcW w:w="634" w:type="dxa"/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ins w:id="30" w:author="Windows 用户" w:date="2014-06-10T11:07:00Z">
              <w:r>
                <w:rPr>
                  <w:rFonts w:ascii="宋体" w:hAnsi="宋体" w:cs="宋体"/>
                  <w:kern w:val="0"/>
                  <w:sz w:val="24"/>
                </w:rPr>
                <w:t>Y</w:t>
              </w:r>
            </w:ins>
          </w:p>
        </w:tc>
        <w:tc>
          <w:tcPr>
            <w:tcW w:w="578" w:type="dxa"/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ins w:id="31" w:author="Windows 用户" w:date="2014-06-10T11:07:00Z">
              <w:r>
                <w:rPr>
                  <w:rFonts w:ascii="宋体" w:hAnsi="宋体" w:cs="宋体"/>
                  <w:kern w:val="0"/>
                  <w:sz w:val="24"/>
                </w:rPr>
                <w:t>1</w:t>
              </w:r>
            </w:ins>
          </w:p>
        </w:tc>
        <w:tc>
          <w:tcPr>
            <w:tcW w:w="4022" w:type="dxa"/>
          </w:tcPr>
          <w:p w:rsidR="00AC633A" w:rsidRDefault="00AC633A" w:rsidP="000405F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操作类型</w:t>
            </w:r>
            <w:r>
              <w:rPr>
                <w:rFonts w:ascii="宋体" w:hAnsi="宋体" w:cs="宋体"/>
                <w:kern w:val="0"/>
                <w:sz w:val="24"/>
              </w:rPr>
              <w:t>:0</w:t>
            </w:r>
            <w:r>
              <w:rPr>
                <w:rFonts w:ascii="宋体" w:hAnsi="宋体" w:cs="宋体" w:hint="eastAsia"/>
                <w:kern w:val="0"/>
                <w:sz w:val="24"/>
              </w:rPr>
              <w:t>拒绝报价</w:t>
            </w:r>
            <w:r>
              <w:rPr>
                <w:rFonts w:ascii="宋体" w:hAnsi="宋体" w:cs="宋体"/>
                <w:kern w:val="0"/>
                <w:sz w:val="24"/>
              </w:rPr>
              <w:t xml:space="preserve"> 1</w:t>
            </w:r>
            <w:r>
              <w:rPr>
                <w:rFonts w:ascii="宋体" w:hAnsi="宋体" w:cs="宋体" w:hint="eastAsia"/>
                <w:kern w:val="0"/>
                <w:sz w:val="24"/>
              </w:rPr>
              <w:t>报价</w:t>
            </w:r>
          </w:p>
        </w:tc>
      </w:tr>
      <w:tr w:rsidR="00AC633A" w:rsidRPr="002B6B39" w:rsidTr="00BE05A9">
        <w:trPr>
          <w:trHeight w:val="255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productQuoteInfo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4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0405F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修改价格的产品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  <w:r>
              <w:rPr>
                <w:rFonts w:ascii="宋体" w:hAnsi="宋体" w:cs="宋体"/>
                <w:kern w:val="0"/>
                <w:sz w:val="24"/>
              </w:rPr>
              <w:t xml:space="preserve">( </w:t>
            </w:r>
          </w:p>
          <w:p w:rsidR="00AC633A" w:rsidRDefault="00AC633A" w:rsidP="000405F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{</w:t>
            </w:r>
            <w:r>
              <w:rPr>
                <w:rFonts w:ascii="宋体" w:hAnsi="宋体" w:cs="宋体"/>
                <w:kern w:val="0"/>
                <w:sz w:val="24"/>
              </w:rPr>
              <w:t>(</w:t>
            </w:r>
            <w:r w:rsidRPr="003B705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serialNumber</w:t>
            </w:r>
            <w:r>
              <w:rPr>
                <w:rFonts w:ascii="宋体" w:hAnsi="宋体" w:cs="宋体"/>
                <w:kern w:val="0"/>
                <w:sz w:val="24"/>
              </w:rPr>
              <w:t>,price,rate),</w:t>
            </w:r>
          </w:p>
          <w:p w:rsidR="00AC633A" w:rsidRDefault="00AC633A" w:rsidP="00DA3866">
            <w:pPr>
              <w:widowControl/>
              <w:spacing w:before="100" w:beforeAutospacing="1" w:after="100" w:afterAutospacing="1"/>
              <w:ind w:rightChars="441" w:right="926" w:firstLineChars="50" w:firstLine="1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(</w:t>
            </w:r>
            <w:r w:rsidRPr="003B705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serialNumber</w:t>
            </w:r>
            <w:r>
              <w:rPr>
                <w:rFonts w:ascii="宋体" w:hAnsi="宋体" w:cs="宋体"/>
                <w:kern w:val="0"/>
                <w:sz w:val="24"/>
              </w:rPr>
              <w:t>,price,rate)</w:t>
            </w:r>
          </w:p>
          <w:p w:rsidR="00AC633A" w:rsidRDefault="00AC633A" w:rsidP="00BE05A9">
            <w:pPr>
              <w:widowControl/>
              <w:spacing w:before="100" w:beforeAutospacing="1" w:after="100" w:afterAutospacing="1"/>
              <w:ind w:leftChars="57" w:left="120"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产品编码，报价价格，产品税率</w:t>
            </w:r>
          </w:p>
          <w:p w:rsidR="00AC633A" w:rsidRDefault="00AC633A" w:rsidP="000405F2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ins w:id="32" w:author="Windows 用户" w:date="2014-06-10T11:10:00Z"/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……</w:t>
            </w:r>
            <w:r>
              <w:rPr>
                <w:rFonts w:asci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AC633A" w:rsidRDefault="00AC633A" w:rsidP="000405F2">
            <w:pPr>
              <w:widowControl/>
              <w:numPr>
                <w:ins w:id="33" w:author="Windows 用户" w:date="2014-06-10T11:10:00Z"/>
              </w:numPr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拒绝报价时</w:t>
            </w:r>
            <w:r>
              <w:rPr>
                <w:rFonts w:ascii="宋体" w:hAnsi="宋体" w:cs="宋体"/>
                <w:kern w:val="0"/>
                <w:sz w:val="24"/>
              </w:rPr>
              <w:t>productQuoteInfo=</w:t>
            </w:r>
            <w:r>
              <w:rPr>
                <w:rFonts w:ascii="宋体" w:cs="宋体" w:hint="eastAsia"/>
                <w:kern w:val="0"/>
                <w:sz w:val="24"/>
              </w:rPr>
              <w:t>””</w:t>
            </w:r>
          </w:p>
        </w:tc>
      </w:tr>
      <w:tr w:rsidR="00AC633A" w:rsidRPr="002B6B39" w:rsidTr="00BE05A9">
        <w:trPr>
          <w:trHeight w:val="255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serialNumber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4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053409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项目编码</w:t>
            </w:r>
          </w:p>
        </w:tc>
      </w:tr>
      <w:tr w:rsidR="00AC633A" w:rsidRPr="002B6B39" w:rsidTr="00BE05A9">
        <w:trPr>
          <w:trHeight w:val="255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type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Style w:val="Emphasis"/>
                <w:rFonts w:ascii="宋体" w:hAnsi="宋体" w:cs="Arial"/>
                <w:color w:val="auto"/>
                <w:sz w:val="24"/>
              </w:rPr>
              <w:t>Integer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4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ins w:id="34" w:author="acer" w:date="2014-06-03T20:06:00Z">
              <w:r>
                <w:rPr>
                  <w:rFonts w:ascii="宋体" w:hAnsi="宋体" w:cs="宋体"/>
                  <w:kern w:val="0"/>
                  <w:sz w:val="24"/>
                </w:rPr>
                <w:t>4</w:t>
              </w:r>
            </w:ins>
            <w:r>
              <w:rPr>
                <w:rFonts w:ascii="宋体" w:hAnsi="宋体" w:cs="宋体" w:hint="eastAsia"/>
                <w:kern w:val="0"/>
                <w:sz w:val="24"/>
              </w:rPr>
              <w:t>招投标报价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ins w:id="35" w:author="acer" w:date="2014-06-03T20:06:00Z">
              <w:r>
                <w:rPr>
                  <w:rFonts w:ascii="宋体" w:hAnsi="宋体" w:cs="宋体"/>
                  <w:kern w:val="0"/>
                  <w:sz w:val="24"/>
                </w:rPr>
                <w:t>2</w:t>
              </w:r>
            </w:ins>
            <w:r>
              <w:rPr>
                <w:rFonts w:ascii="宋体" w:hAnsi="宋体" w:cs="宋体" w:hint="eastAsia"/>
                <w:kern w:val="0"/>
                <w:sz w:val="24"/>
              </w:rPr>
              <w:t>询比价报价</w:t>
            </w:r>
          </w:p>
        </w:tc>
      </w:tr>
    </w:tbl>
    <w:p w:rsidR="00AC633A" w:rsidRDefault="00AC633A" w:rsidP="002308BD"/>
    <w:p w:rsidR="00AC633A" w:rsidRPr="00602BEE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02BEE">
          <w:rPr>
            <w:rFonts w:ascii="宋体" w:hAnsi="宋体"/>
            <w:b/>
          </w:rPr>
          <w:t>2.8.3</w:t>
        </w:r>
      </w:smartTag>
      <w:r w:rsidRPr="00602BEE">
        <w:rPr>
          <w:rFonts w:ascii="宋体" w:hAnsi="宋体"/>
          <w:b/>
        </w:rPr>
        <w:t xml:space="preserve">  </w:t>
      </w:r>
      <w:r w:rsidRPr="00602BEE">
        <w:rPr>
          <w:rFonts w:ascii="宋体" w:hAnsi="宋体"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676"/>
        <w:gridCol w:w="1532"/>
        <w:gridCol w:w="925"/>
        <w:gridCol w:w="790"/>
        <w:gridCol w:w="3092"/>
      </w:tblGrid>
      <w:tr w:rsidR="00AC633A" w:rsidRPr="002B6B39" w:rsidTr="003531AC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1A48BF">
        <w:trPr>
          <w:trHeight w:val="255"/>
        </w:trPr>
        <w:tc>
          <w:tcPr>
            <w:tcW w:w="2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ED0241" w:rsidRDefault="00AC633A" w:rsidP="001A48BF">
            <w:pPr>
              <w:widowControl/>
              <w:spacing w:before="100" w:beforeAutospacing="1" w:after="100" w:afterAutospacing="1"/>
              <w:ind w:right="900"/>
              <w:rPr>
                <w:rFonts w:ascii="宋体" w:cs="宋体"/>
                <w:kern w:val="0"/>
                <w:sz w:val="24"/>
                <w:lang w:val="en-NZ"/>
              </w:rPr>
            </w:pPr>
            <w:r>
              <w:rPr>
                <w:rFonts w:ascii="宋体" w:hAnsi="宋体" w:cs="宋体"/>
                <w:kern w:val="0"/>
                <w:sz w:val="24"/>
                <w:lang w:val="en-NZ"/>
              </w:rPr>
              <w:t>status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ED0241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Style w:val="Emphasis"/>
                <w:rFonts w:ascii="宋体" w:hAnsi="宋体" w:cs="Arial"/>
                <w:color w:val="auto"/>
                <w:sz w:val="24"/>
              </w:rPr>
              <w:t>char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ED0241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ED0241"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ED0241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 w:rsidRPr="00ED0241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报价成功</w:t>
            </w:r>
          </w:p>
          <w:p w:rsidR="00AC633A" w:rsidRPr="00ED0241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报价失败</w:t>
            </w:r>
          </w:p>
        </w:tc>
      </w:tr>
    </w:tbl>
    <w:p w:rsidR="00AC633A" w:rsidRDefault="00AC633A" w:rsidP="002308BD"/>
    <w:p w:rsidR="00AC633A" w:rsidRDefault="00AC633A" w:rsidP="002308BD"/>
    <w:p w:rsidR="00AC633A" w:rsidRPr="00DA3866" w:rsidRDefault="00AC633A" w:rsidP="002308BD">
      <w:pPr>
        <w:rPr>
          <w:rFonts w:ascii="宋体"/>
          <w:b/>
          <w:sz w:val="30"/>
          <w:szCs w:val="30"/>
        </w:rPr>
      </w:pPr>
      <w:r w:rsidRPr="00732CD3">
        <w:rPr>
          <w:rFonts w:ascii="宋体" w:hAnsi="宋体"/>
          <w:b/>
          <w:sz w:val="30"/>
          <w:szCs w:val="30"/>
        </w:rPr>
        <w:t xml:space="preserve">2.9  </w:t>
      </w:r>
      <w:r>
        <w:rPr>
          <w:rFonts w:ascii="宋体" w:hAnsi="宋体" w:hint="eastAsia"/>
          <w:b/>
          <w:sz w:val="30"/>
          <w:szCs w:val="30"/>
        </w:rPr>
        <w:t>询比价操作</w:t>
      </w:r>
      <w:r>
        <w:rPr>
          <w:rFonts w:ascii="宋体" w:hAnsi="宋体"/>
          <w:b/>
          <w:sz w:val="30"/>
          <w:szCs w:val="30"/>
        </w:rPr>
        <w:t>(projectComparisonO</w:t>
      </w:r>
      <w:r w:rsidRPr="00DA3866">
        <w:rPr>
          <w:rFonts w:ascii="宋体" w:hAnsi="宋体"/>
          <w:b/>
          <w:sz w:val="30"/>
          <w:szCs w:val="30"/>
        </w:rPr>
        <w:t>perate</w:t>
      </w:r>
      <w:r>
        <w:rPr>
          <w:rFonts w:ascii="宋体" w:hAnsi="宋体"/>
          <w:b/>
          <w:sz w:val="30"/>
          <w:szCs w:val="30"/>
        </w:rPr>
        <w:t>)</w:t>
      </w:r>
    </w:p>
    <w:p w:rsidR="00AC633A" w:rsidRPr="00732CD3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32CD3">
          <w:rPr>
            <w:rFonts w:ascii="宋体" w:hAnsi="宋体"/>
            <w:b/>
          </w:rPr>
          <w:t>2.9.1</w:t>
        </w:r>
      </w:smartTag>
      <w:r w:rsidRPr="00732CD3">
        <w:rPr>
          <w:rFonts w:ascii="宋体" w:hAnsi="宋体"/>
          <w:b/>
        </w:rPr>
        <w:t xml:space="preserve">  </w:t>
      </w:r>
      <w:r w:rsidRPr="00732CD3">
        <w:rPr>
          <w:rFonts w:ascii="宋体" w:hAnsi="宋体" w:hint="eastAsia"/>
          <w:b/>
        </w:rPr>
        <w:t>功能说明</w:t>
      </w:r>
      <w:r>
        <w:rPr>
          <w:rFonts w:ascii="宋体" w:hAnsi="宋体"/>
          <w:b/>
        </w:rPr>
        <w:t xml:space="preserve"> </w:t>
      </w:r>
    </w:p>
    <w:p w:rsidR="00AC633A" w:rsidRDefault="00AC633A" w:rsidP="002308BD"/>
    <w:p w:rsidR="00AC633A" w:rsidRDefault="00AC633A" w:rsidP="002308BD">
      <w:r>
        <w:t xml:space="preserve">       </w:t>
      </w:r>
      <w:r>
        <w:rPr>
          <w:rFonts w:hint="eastAsia"/>
          <w:sz w:val="24"/>
        </w:rPr>
        <w:t>对采购方的询价发起操作</w:t>
      </w:r>
    </w:p>
    <w:p w:rsidR="00AC633A" w:rsidRPr="00732CD3" w:rsidRDefault="00AC633A" w:rsidP="002308BD">
      <w:pPr>
        <w:rPr>
          <w:rFonts w:ascii="宋体"/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32CD3">
          <w:rPr>
            <w:rFonts w:ascii="宋体" w:hAnsi="宋体"/>
            <w:b/>
          </w:rPr>
          <w:t>2.9.2</w:t>
        </w:r>
      </w:smartTag>
      <w:r w:rsidRPr="00732CD3">
        <w:rPr>
          <w:rFonts w:ascii="宋体" w:hAnsi="宋体"/>
          <w:b/>
        </w:rPr>
        <w:t xml:space="preserve">  </w:t>
      </w:r>
      <w:r w:rsidRPr="00732CD3">
        <w:rPr>
          <w:rFonts w:ascii="宋体" w:hAnsi="宋体" w:hint="eastAsia"/>
          <w:b/>
        </w:rPr>
        <w:t>输入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204"/>
        <w:gridCol w:w="1099"/>
        <w:gridCol w:w="466"/>
        <w:gridCol w:w="456"/>
        <w:gridCol w:w="4790"/>
      </w:tblGrid>
      <w:tr w:rsidR="00AC633A" w:rsidRPr="002B6B39" w:rsidTr="003531AC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1A48BF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serialNumber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rightChars="441" w:right="926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项目编码</w:t>
            </w:r>
          </w:p>
        </w:tc>
      </w:tr>
      <w:tr w:rsidR="00AC633A" w:rsidRPr="002B6B39" w:rsidTr="001A48BF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24"/>
                <w:shd w:val="clear" w:color="auto" w:fill="EEEEEE"/>
              </w:rPr>
            </w:pPr>
            <w:r>
              <w:rPr>
                <w:rFonts w:ascii="Tahoma" w:hAnsi="Tahoma" w:cs="Tahoma"/>
                <w:color w:val="000000"/>
                <w:sz w:val="24"/>
                <w:shd w:val="clear" w:color="auto" w:fill="EEEEEE"/>
              </w:rPr>
              <w:t>type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项目类型</w:t>
            </w:r>
          </w:p>
        </w:tc>
      </w:tr>
      <w:tr w:rsidR="00AC633A" w:rsidRPr="002B6B39" w:rsidTr="001A48BF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Tahoma" w:hAnsi="Tahoma" w:cs="Tahoma"/>
                <w:color w:val="000000"/>
                <w:sz w:val="24"/>
                <w:shd w:val="clear" w:color="auto" w:fill="EEEEEE"/>
              </w:rPr>
              <w:t>operateCode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Integer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拒绝</w:t>
            </w:r>
            <w:r>
              <w:rPr>
                <w:rFonts w:ascii="宋体" w:hAnsi="宋体" w:cs="宋体"/>
                <w:kern w:val="0"/>
                <w:sz w:val="24"/>
              </w:rPr>
              <w:t xml:space="preserve"> 1</w:t>
            </w:r>
            <w:r>
              <w:rPr>
                <w:rFonts w:ascii="宋体" w:hAnsi="宋体" w:cs="宋体" w:hint="eastAsia"/>
                <w:kern w:val="0"/>
                <w:sz w:val="24"/>
              </w:rPr>
              <w:t>同意</w:t>
            </w:r>
            <w:r>
              <w:rPr>
                <w:rFonts w:ascii="宋体" w:hAnsi="宋体" w:cs="宋体"/>
                <w:kern w:val="0"/>
                <w:sz w:val="24"/>
              </w:rPr>
              <w:t xml:space="preserve"> 2</w:t>
            </w:r>
            <w:r>
              <w:rPr>
                <w:rFonts w:ascii="宋体" w:hAnsi="宋体" w:cs="宋体" w:hint="eastAsia"/>
                <w:kern w:val="0"/>
                <w:sz w:val="24"/>
              </w:rPr>
              <w:t>修改询价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rPr>
                <w:rFonts w:ascii="宋体" w:cs="宋体"/>
                <w:kern w:val="0"/>
                <w:sz w:val="24"/>
              </w:rPr>
            </w:pPr>
          </w:p>
        </w:tc>
      </w:tr>
      <w:tr w:rsidR="00AC633A" w:rsidRPr="002B6B39" w:rsidTr="001A48BF">
        <w:trPr>
          <w:trHeight w:val="255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sz w:val="24"/>
                <w:shd w:val="clear" w:color="auto" w:fill="EEEEEE"/>
              </w:rPr>
            </w:pPr>
            <w:r>
              <w:rPr>
                <w:rFonts w:ascii="宋体" w:hAnsi="宋体" w:cs="宋体"/>
                <w:kern w:val="0"/>
                <w:sz w:val="24"/>
              </w:rPr>
              <w:t>productQuoteInfo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965973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修改价格的产品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 w:hint="eastAsia"/>
                <w:kern w:val="0"/>
                <w:sz w:val="24"/>
              </w:rPr>
              <w:t>数组</w:t>
            </w:r>
            <w:r>
              <w:rPr>
                <w:rFonts w:ascii="宋体" w:hAnsi="宋体" w:cs="宋体"/>
                <w:kern w:val="0"/>
                <w:sz w:val="24"/>
              </w:rPr>
              <w:t xml:space="preserve">( </w:t>
            </w:r>
          </w:p>
          <w:p w:rsidR="00AC633A" w:rsidRDefault="00AC633A" w:rsidP="00965973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{</w:t>
            </w:r>
            <w:r>
              <w:rPr>
                <w:rFonts w:ascii="宋体" w:hAnsi="宋体" w:cs="宋体"/>
                <w:kern w:val="0"/>
                <w:sz w:val="24"/>
              </w:rPr>
              <w:t>(</w:t>
            </w:r>
            <w:r w:rsidRPr="003B705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serialNumber</w:t>
            </w:r>
            <w:r>
              <w:rPr>
                <w:rFonts w:ascii="宋体" w:hAnsi="宋体" w:cs="宋体"/>
                <w:kern w:val="0"/>
                <w:sz w:val="24"/>
              </w:rPr>
              <w:t>,price,rate),</w:t>
            </w:r>
          </w:p>
          <w:p w:rsidR="00AC633A" w:rsidRDefault="00AC633A" w:rsidP="00965973">
            <w:pPr>
              <w:widowControl/>
              <w:spacing w:before="100" w:beforeAutospacing="1" w:after="100" w:afterAutospacing="1"/>
              <w:ind w:rightChars="441" w:right="926" w:firstLineChars="50" w:firstLine="12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(</w:t>
            </w:r>
            <w:r w:rsidRPr="003B705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serialNumber</w:t>
            </w:r>
            <w:r>
              <w:rPr>
                <w:rFonts w:ascii="宋体" w:hAnsi="宋体" w:cs="宋体"/>
                <w:kern w:val="0"/>
                <w:sz w:val="24"/>
              </w:rPr>
              <w:t>,price,rate)</w:t>
            </w:r>
          </w:p>
          <w:p w:rsidR="00AC633A" w:rsidRDefault="00AC633A" w:rsidP="00965973">
            <w:pPr>
              <w:widowControl/>
              <w:spacing w:before="100" w:beforeAutospacing="1" w:after="100" w:afterAutospacing="1"/>
              <w:ind w:leftChars="57" w:left="120"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产品编码，报价价格，产品税率</w:t>
            </w:r>
          </w:p>
          <w:p w:rsidR="00AC633A" w:rsidRDefault="00AC633A" w:rsidP="00965973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ins w:id="36" w:author="Windows 用户" w:date="2014-06-10T11:14:00Z"/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……</w:t>
            </w:r>
            <w:r>
              <w:rPr>
                <w:rFonts w:asci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AC633A" w:rsidRDefault="00AC633A" w:rsidP="00965973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注：拒绝和同意的时候传的空值</w:t>
            </w:r>
          </w:p>
          <w:p w:rsidR="00AC633A" w:rsidRDefault="00AC633A" w:rsidP="001A48BF">
            <w:pPr>
              <w:widowControl/>
              <w:spacing w:before="100" w:beforeAutospacing="1" w:after="100" w:afterAutospacing="1"/>
              <w:ind w:rightChars="441" w:right="926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AC633A" w:rsidRDefault="00AC633A" w:rsidP="002308BD"/>
    <w:p w:rsidR="00AC633A" w:rsidRPr="00732CD3" w:rsidRDefault="00AC633A" w:rsidP="002308BD">
      <w:pPr>
        <w:rPr>
          <w:b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32CD3">
          <w:rPr>
            <w:b/>
          </w:rPr>
          <w:t>2.9.3</w:t>
        </w:r>
      </w:smartTag>
      <w:r w:rsidRPr="00732CD3">
        <w:rPr>
          <w:b/>
        </w:rPr>
        <w:t xml:space="preserve">  </w:t>
      </w:r>
      <w:r w:rsidRPr="00732CD3">
        <w:rPr>
          <w:rFonts w:hint="eastAsia"/>
          <w:b/>
        </w:rPr>
        <w:t>输出</w:t>
      </w:r>
    </w:p>
    <w:p w:rsidR="00AC633A" w:rsidRDefault="00AC633A" w:rsidP="002308BD"/>
    <w:tbl>
      <w:tblPr>
        <w:tblW w:w="9015" w:type="dxa"/>
        <w:tblInd w:w="93" w:type="dxa"/>
        <w:tblCellMar>
          <w:left w:w="0" w:type="dxa"/>
          <w:right w:w="0" w:type="dxa"/>
        </w:tblCellMar>
        <w:tblLook w:val="0000"/>
      </w:tblPr>
      <w:tblGrid>
        <w:gridCol w:w="2675"/>
        <w:gridCol w:w="1536"/>
        <w:gridCol w:w="924"/>
        <w:gridCol w:w="790"/>
        <w:gridCol w:w="3090"/>
      </w:tblGrid>
      <w:tr w:rsidR="00AC633A" w:rsidRPr="002B6B39" w:rsidTr="003531AC">
        <w:trPr>
          <w:trHeight w:val="255"/>
        </w:trPr>
        <w:tc>
          <w:tcPr>
            <w:tcW w:w="2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类型</w:t>
            </w:r>
            <w:r w:rsidRPr="00F11CB5">
              <w:rPr>
                <w:rFonts w:ascii="宋体" w:hAnsi="宋体" w:cs="宋体"/>
                <w:b/>
                <w:kern w:val="0"/>
                <w:szCs w:val="21"/>
              </w:rPr>
              <w:t>(Type)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必需域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层级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F11CB5" w:rsidRDefault="00AC633A" w:rsidP="002F6C68">
            <w:pPr>
              <w:widowControl/>
              <w:spacing w:before="100" w:beforeAutospacing="1" w:after="100" w:afterAutospacing="1"/>
              <w:ind w:rightChars="441" w:right="926"/>
              <w:jc w:val="left"/>
              <w:rPr>
                <w:rFonts w:ascii="宋体" w:cs="宋体"/>
                <w:b/>
                <w:kern w:val="0"/>
                <w:szCs w:val="21"/>
              </w:rPr>
            </w:pPr>
            <w:r w:rsidRPr="00F11CB5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AC633A" w:rsidRPr="002B6B39" w:rsidTr="001A48BF">
        <w:trPr>
          <w:trHeight w:val="255"/>
        </w:trPr>
        <w:tc>
          <w:tcPr>
            <w:tcW w:w="2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status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char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33A" w:rsidRPr="002B6B39" w:rsidRDefault="00AC633A" w:rsidP="001A48BF">
            <w:pPr>
              <w:widowControl/>
              <w:spacing w:before="100" w:beforeAutospacing="1" w:after="100" w:afterAutospacing="1"/>
              <w:ind w:left="600" w:rightChars="441" w:right="926" w:hangingChars="250" w:hanging="6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状态：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操作成功</w:t>
            </w:r>
            <w:r>
              <w:rPr>
                <w:rFonts w:ascii="宋体" w:hAnsi="宋体" w:cs="宋体"/>
                <w:kern w:val="0"/>
                <w:sz w:val="24"/>
              </w:rPr>
              <w:t>-1</w:t>
            </w:r>
            <w:r>
              <w:rPr>
                <w:rFonts w:ascii="宋体" w:hAnsi="宋体" w:cs="宋体" w:hint="eastAsia"/>
                <w:kern w:val="0"/>
                <w:sz w:val="24"/>
              </w:rPr>
              <w:t>操作失败</w:t>
            </w:r>
          </w:p>
        </w:tc>
      </w:tr>
    </w:tbl>
    <w:p w:rsidR="00AC633A" w:rsidRDefault="00AC633A" w:rsidP="002308BD"/>
    <w:sectPr w:rsidR="00AC633A" w:rsidSect="00BF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33A" w:rsidRDefault="00AC633A" w:rsidP="00270225">
      <w:r>
        <w:separator/>
      </w:r>
    </w:p>
  </w:endnote>
  <w:endnote w:type="continuationSeparator" w:id="0">
    <w:p w:rsidR="00AC633A" w:rsidRDefault="00AC633A" w:rsidP="00270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33A" w:rsidRDefault="00AC633A" w:rsidP="00270225">
      <w:r>
        <w:separator/>
      </w:r>
    </w:p>
  </w:footnote>
  <w:footnote w:type="continuationSeparator" w:id="0">
    <w:p w:rsidR="00AC633A" w:rsidRDefault="00AC633A" w:rsidP="00270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784"/>
    <w:multiLevelType w:val="hybridMultilevel"/>
    <w:tmpl w:val="314A40B0"/>
    <w:lvl w:ilvl="0" w:tplc="8FDEB54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0E64C4"/>
    <w:multiLevelType w:val="multilevel"/>
    <w:tmpl w:val="231A01BE"/>
    <w:lvl w:ilvl="0">
      <w:start w:val="2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B0E489B"/>
    <w:multiLevelType w:val="hybridMultilevel"/>
    <w:tmpl w:val="D876AA58"/>
    <w:lvl w:ilvl="0" w:tplc="4DDEAB1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9575AC"/>
    <w:multiLevelType w:val="hybridMultilevel"/>
    <w:tmpl w:val="D382A448"/>
    <w:lvl w:ilvl="0" w:tplc="918AF4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4F23871"/>
    <w:multiLevelType w:val="hybridMultilevel"/>
    <w:tmpl w:val="A98CCCFA"/>
    <w:lvl w:ilvl="0" w:tplc="0AF25C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7431DE7"/>
    <w:multiLevelType w:val="hybridMultilevel"/>
    <w:tmpl w:val="72BC1CDE"/>
    <w:lvl w:ilvl="0" w:tplc="A02AD5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858230C"/>
    <w:multiLevelType w:val="hybridMultilevel"/>
    <w:tmpl w:val="9EF0F902"/>
    <w:lvl w:ilvl="0" w:tplc="659688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B523C59"/>
    <w:multiLevelType w:val="multilevel"/>
    <w:tmpl w:val="A4365B84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1B716249"/>
    <w:multiLevelType w:val="hybridMultilevel"/>
    <w:tmpl w:val="B2362D98"/>
    <w:lvl w:ilvl="0" w:tplc="B4CA21B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FF12387"/>
    <w:multiLevelType w:val="multilevel"/>
    <w:tmpl w:val="7222041E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0">
    <w:nsid w:val="248E1882"/>
    <w:multiLevelType w:val="hybridMultilevel"/>
    <w:tmpl w:val="729AE124"/>
    <w:lvl w:ilvl="0" w:tplc="854E89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9927755"/>
    <w:multiLevelType w:val="hybridMultilevel"/>
    <w:tmpl w:val="2C5AFBFE"/>
    <w:lvl w:ilvl="0" w:tplc="FC222B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AA11D5F"/>
    <w:multiLevelType w:val="multilevel"/>
    <w:tmpl w:val="F636214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>
    <w:nsid w:val="31A546F3"/>
    <w:multiLevelType w:val="hybridMultilevel"/>
    <w:tmpl w:val="0B24CC20"/>
    <w:lvl w:ilvl="0" w:tplc="32E4D6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44875F0"/>
    <w:multiLevelType w:val="hybridMultilevel"/>
    <w:tmpl w:val="1DC0AD60"/>
    <w:lvl w:ilvl="0" w:tplc="349831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6510801"/>
    <w:multiLevelType w:val="hybridMultilevel"/>
    <w:tmpl w:val="EB2EFD32"/>
    <w:lvl w:ilvl="0" w:tplc="27E27102">
      <w:start w:val="1"/>
      <w:numFmt w:val="upperLetter"/>
      <w:lvlText w:val="%1．"/>
      <w:lvlJc w:val="left"/>
      <w:pPr>
        <w:ind w:left="11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  <w:rPr>
        <w:rFonts w:cs="Times New Roman"/>
      </w:rPr>
    </w:lvl>
  </w:abstractNum>
  <w:abstractNum w:abstractNumId="16">
    <w:nsid w:val="375316F8"/>
    <w:multiLevelType w:val="multilevel"/>
    <w:tmpl w:val="DFEC26A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>
    <w:nsid w:val="41FC0FB1"/>
    <w:multiLevelType w:val="hybridMultilevel"/>
    <w:tmpl w:val="0234E83A"/>
    <w:lvl w:ilvl="0" w:tplc="E0107C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202103C"/>
    <w:multiLevelType w:val="hybridMultilevel"/>
    <w:tmpl w:val="ADAC1446"/>
    <w:lvl w:ilvl="0" w:tplc="0E7C0B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4A8230A5"/>
    <w:multiLevelType w:val="hybridMultilevel"/>
    <w:tmpl w:val="945AD246"/>
    <w:lvl w:ilvl="0" w:tplc="CAC0A0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4BDA3707"/>
    <w:multiLevelType w:val="hybridMultilevel"/>
    <w:tmpl w:val="2938C5DA"/>
    <w:lvl w:ilvl="0" w:tplc="1F229BA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CA22F22"/>
    <w:multiLevelType w:val="hybridMultilevel"/>
    <w:tmpl w:val="1EC6D944"/>
    <w:lvl w:ilvl="0" w:tplc="2EA01D8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A73C4A56">
      <w:numFmt w:val="decimal"/>
      <w:lvlText w:val="%2.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0DC5C0B"/>
    <w:multiLevelType w:val="hybridMultilevel"/>
    <w:tmpl w:val="B7304AAA"/>
    <w:lvl w:ilvl="0" w:tplc="70E0C9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13A6A1B"/>
    <w:multiLevelType w:val="hybridMultilevel"/>
    <w:tmpl w:val="9CEEF126"/>
    <w:lvl w:ilvl="0" w:tplc="48B478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6DB4ED1"/>
    <w:multiLevelType w:val="hybridMultilevel"/>
    <w:tmpl w:val="25B637AA"/>
    <w:lvl w:ilvl="0" w:tplc="8C9E1F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5D8B6FDE"/>
    <w:multiLevelType w:val="hybridMultilevel"/>
    <w:tmpl w:val="15B29708"/>
    <w:lvl w:ilvl="0" w:tplc="D944A8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14C58E7"/>
    <w:multiLevelType w:val="hybridMultilevel"/>
    <w:tmpl w:val="8EE442FC"/>
    <w:lvl w:ilvl="0" w:tplc="4746DB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2C326F6"/>
    <w:multiLevelType w:val="hybridMultilevel"/>
    <w:tmpl w:val="3F122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6771E72"/>
    <w:multiLevelType w:val="hybridMultilevel"/>
    <w:tmpl w:val="D6E0D158"/>
    <w:lvl w:ilvl="0" w:tplc="A9106D4C">
      <w:start w:val="1"/>
      <w:numFmt w:val="decimal"/>
      <w:lvlText w:val="%1."/>
      <w:lvlJc w:val="left"/>
      <w:pPr>
        <w:ind w:left="360" w:hanging="360"/>
      </w:pPr>
      <w:rPr>
        <w:rFonts w:ascii="Futura Bk" w:eastAsia="宋体" w:hAnsi="Futura Bk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677B30FF"/>
    <w:multiLevelType w:val="hybridMultilevel"/>
    <w:tmpl w:val="12A6D736"/>
    <w:lvl w:ilvl="0" w:tplc="74E4E25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67840583"/>
    <w:multiLevelType w:val="hybridMultilevel"/>
    <w:tmpl w:val="A2AC203E"/>
    <w:lvl w:ilvl="0" w:tplc="AD0E70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68066AF2"/>
    <w:multiLevelType w:val="hybridMultilevel"/>
    <w:tmpl w:val="873CB324"/>
    <w:lvl w:ilvl="0" w:tplc="3C3E94B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687348F0"/>
    <w:multiLevelType w:val="hybridMultilevel"/>
    <w:tmpl w:val="A5DA04A0"/>
    <w:lvl w:ilvl="0" w:tplc="1910F5D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6A1C74F9"/>
    <w:multiLevelType w:val="hybridMultilevel"/>
    <w:tmpl w:val="906C06AA"/>
    <w:lvl w:ilvl="0" w:tplc="AFDAE6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6C23527C"/>
    <w:multiLevelType w:val="hybridMultilevel"/>
    <w:tmpl w:val="6B028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3C4A56">
      <w:numFmt w:val="decimal"/>
      <w:lvlText w:val="%2."/>
      <w:lvlJc w:val="left"/>
      <w:pPr>
        <w:ind w:left="11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5">
    <w:nsid w:val="6D6749BB"/>
    <w:multiLevelType w:val="hybridMultilevel"/>
    <w:tmpl w:val="01BE210C"/>
    <w:lvl w:ilvl="0" w:tplc="03CE45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>
    <w:nsid w:val="6DA64B47"/>
    <w:multiLevelType w:val="hybridMultilevel"/>
    <w:tmpl w:val="7E8E88DA"/>
    <w:lvl w:ilvl="0" w:tplc="6406C78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>
    <w:nsid w:val="6DDA2188"/>
    <w:multiLevelType w:val="hybridMultilevel"/>
    <w:tmpl w:val="DBCA524A"/>
    <w:lvl w:ilvl="0" w:tplc="8A00B5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753E253B"/>
    <w:multiLevelType w:val="hybridMultilevel"/>
    <w:tmpl w:val="892A99C0"/>
    <w:lvl w:ilvl="0" w:tplc="166EF3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>
    <w:nsid w:val="757C5531"/>
    <w:multiLevelType w:val="hybridMultilevel"/>
    <w:tmpl w:val="F2EA7D52"/>
    <w:lvl w:ilvl="0" w:tplc="DA12A8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0">
    <w:nsid w:val="7901726D"/>
    <w:multiLevelType w:val="hybridMultilevel"/>
    <w:tmpl w:val="0B4E0418"/>
    <w:lvl w:ilvl="0" w:tplc="2EA01D8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9BD09F6"/>
    <w:multiLevelType w:val="hybridMultilevel"/>
    <w:tmpl w:val="E062C0A6"/>
    <w:lvl w:ilvl="0" w:tplc="9830E8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2">
    <w:nsid w:val="7B8C0E0B"/>
    <w:multiLevelType w:val="hybridMultilevel"/>
    <w:tmpl w:val="3E00F57C"/>
    <w:lvl w:ilvl="0" w:tplc="28CEDB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1"/>
  </w:num>
  <w:num w:numId="2">
    <w:abstractNumId w:val="34"/>
  </w:num>
  <w:num w:numId="3">
    <w:abstractNumId w:val="40"/>
  </w:num>
  <w:num w:numId="4">
    <w:abstractNumId w:val="9"/>
  </w:num>
  <w:num w:numId="5">
    <w:abstractNumId w:val="27"/>
  </w:num>
  <w:num w:numId="6">
    <w:abstractNumId w:val="1"/>
  </w:num>
  <w:num w:numId="7">
    <w:abstractNumId w:val="7"/>
  </w:num>
  <w:num w:numId="8">
    <w:abstractNumId w:val="16"/>
  </w:num>
  <w:num w:numId="9">
    <w:abstractNumId w:val="12"/>
  </w:num>
  <w:num w:numId="10">
    <w:abstractNumId w:val="8"/>
  </w:num>
  <w:num w:numId="11">
    <w:abstractNumId w:val="15"/>
  </w:num>
  <w:num w:numId="12">
    <w:abstractNumId w:val="28"/>
  </w:num>
  <w:num w:numId="13">
    <w:abstractNumId w:val="10"/>
  </w:num>
  <w:num w:numId="14">
    <w:abstractNumId w:val="33"/>
  </w:num>
  <w:num w:numId="15">
    <w:abstractNumId w:val="25"/>
  </w:num>
  <w:num w:numId="16">
    <w:abstractNumId w:val="22"/>
  </w:num>
  <w:num w:numId="17">
    <w:abstractNumId w:val="4"/>
  </w:num>
  <w:num w:numId="18">
    <w:abstractNumId w:val="18"/>
  </w:num>
  <w:num w:numId="19">
    <w:abstractNumId w:val="6"/>
  </w:num>
  <w:num w:numId="20">
    <w:abstractNumId w:val="20"/>
  </w:num>
  <w:num w:numId="21">
    <w:abstractNumId w:val="32"/>
  </w:num>
  <w:num w:numId="22">
    <w:abstractNumId w:val="41"/>
  </w:num>
  <w:num w:numId="23">
    <w:abstractNumId w:val="23"/>
  </w:num>
  <w:num w:numId="24">
    <w:abstractNumId w:val="24"/>
  </w:num>
  <w:num w:numId="25">
    <w:abstractNumId w:val="5"/>
  </w:num>
  <w:num w:numId="26">
    <w:abstractNumId w:val="0"/>
  </w:num>
  <w:num w:numId="27">
    <w:abstractNumId w:val="29"/>
  </w:num>
  <w:num w:numId="28">
    <w:abstractNumId w:val="39"/>
  </w:num>
  <w:num w:numId="29">
    <w:abstractNumId w:val="14"/>
  </w:num>
  <w:num w:numId="30">
    <w:abstractNumId w:val="37"/>
  </w:num>
  <w:num w:numId="31">
    <w:abstractNumId w:val="13"/>
  </w:num>
  <w:num w:numId="32">
    <w:abstractNumId w:val="35"/>
  </w:num>
  <w:num w:numId="33">
    <w:abstractNumId w:val="42"/>
  </w:num>
  <w:num w:numId="34">
    <w:abstractNumId w:val="26"/>
  </w:num>
  <w:num w:numId="35">
    <w:abstractNumId w:val="19"/>
  </w:num>
  <w:num w:numId="36">
    <w:abstractNumId w:val="36"/>
  </w:num>
  <w:num w:numId="37">
    <w:abstractNumId w:val="38"/>
  </w:num>
  <w:num w:numId="38">
    <w:abstractNumId w:val="17"/>
  </w:num>
  <w:num w:numId="39">
    <w:abstractNumId w:val="31"/>
  </w:num>
  <w:num w:numId="40">
    <w:abstractNumId w:val="2"/>
  </w:num>
  <w:num w:numId="41">
    <w:abstractNumId w:val="3"/>
  </w:num>
  <w:num w:numId="42">
    <w:abstractNumId w:val="30"/>
  </w:num>
  <w:num w:numId="43">
    <w:abstractNumId w:val="1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73B5"/>
    <w:rsid w:val="00001AF3"/>
    <w:rsid w:val="00003595"/>
    <w:rsid w:val="0000465E"/>
    <w:rsid w:val="000071F5"/>
    <w:rsid w:val="00014535"/>
    <w:rsid w:val="000168F6"/>
    <w:rsid w:val="0002124D"/>
    <w:rsid w:val="00023E11"/>
    <w:rsid w:val="00025496"/>
    <w:rsid w:val="00034FE7"/>
    <w:rsid w:val="00035419"/>
    <w:rsid w:val="00037FC8"/>
    <w:rsid w:val="000405F2"/>
    <w:rsid w:val="00041098"/>
    <w:rsid w:val="00044B10"/>
    <w:rsid w:val="000457EB"/>
    <w:rsid w:val="00047161"/>
    <w:rsid w:val="00051777"/>
    <w:rsid w:val="00051AC9"/>
    <w:rsid w:val="00051D52"/>
    <w:rsid w:val="00053409"/>
    <w:rsid w:val="0005459D"/>
    <w:rsid w:val="00055D6F"/>
    <w:rsid w:val="00067C91"/>
    <w:rsid w:val="000725F2"/>
    <w:rsid w:val="000773FB"/>
    <w:rsid w:val="000779F6"/>
    <w:rsid w:val="00082279"/>
    <w:rsid w:val="00083306"/>
    <w:rsid w:val="000A23C5"/>
    <w:rsid w:val="000A4DE4"/>
    <w:rsid w:val="000A67D5"/>
    <w:rsid w:val="000B0749"/>
    <w:rsid w:val="000B12A7"/>
    <w:rsid w:val="000B72AB"/>
    <w:rsid w:val="000C7897"/>
    <w:rsid w:val="000C7ED6"/>
    <w:rsid w:val="000D6EBE"/>
    <w:rsid w:val="000E0D72"/>
    <w:rsid w:val="000E1ABF"/>
    <w:rsid w:val="000E5F6F"/>
    <w:rsid w:val="000E726F"/>
    <w:rsid w:val="000E7DFC"/>
    <w:rsid w:val="000F015C"/>
    <w:rsid w:val="000F1802"/>
    <w:rsid w:val="000F3F7C"/>
    <w:rsid w:val="00106780"/>
    <w:rsid w:val="00112CFC"/>
    <w:rsid w:val="00113A8D"/>
    <w:rsid w:val="00114185"/>
    <w:rsid w:val="00116DBE"/>
    <w:rsid w:val="001216A4"/>
    <w:rsid w:val="00143698"/>
    <w:rsid w:val="001455C7"/>
    <w:rsid w:val="00145BC0"/>
    <w:rsid w:val="00146588"/>
    <w:rsid w:val="0015310D"/>
    <w:rsid w:val="0015514E"/>
    <w:rsid w:val="00156AE6"/>
    <w:rsid w:val="00157066"/>
    <w:rsid w:val="00166F0F"/>
    <w:rsid w:val="00170B43"/>
    <w:rsid w:val="0017367C"/>
    <w:rsid w:val="001739BE"/>
    <w:rsid w:val="00176512"/>
    <w:rsid w:val="00180396"/>
    <w:rsid w:val="001807ED"/>
    <w:rsid w:val="00184A9F"/>
    <w:rsid w:val="001873BA"/>
    <w:rsid w:val="00190148"/>
    <w:rsid w:val="00191A47"/>
    <w:rsid w:val="00196216"/>
    <w:rsid w:val="001964CD"/>
    <w:rsid w:val="001A0710"/>
    <w:rsid w:val="001A12A1"/>
    <w:rsid w:val="001A48BF"/>
    <w:rsid w:val="001C5B9F"/>
    <w:rsid w:val="001C74E9"/>
    <w:rsid w:val="001C7B46"/>
    <w:rsid w:val="001D2EC3"/>
    <w:rsid w:val="001D3A83"/>
    <w:rsid w:val="001D537F"/>
    <w:rsid w:val="001D5DB6"/>
    <w:rsid w:val="001E1081"/>
    <w:rsid w:val="001E7820"/>
    <w:rsid w:val="001E7EE2"/>
    <w:rsid w:val="001F1753"/>
    <w:rsid w:val="001F4503"/>
    <w:rsid w:val="001F4965"/>
    <w:rsid w:val="001F527D"/>
    <w:rsid w:val="00207314"/>
    <w:rsid w:val="002125E9"/>
    <w:rsid w:val="00212935"/>
    <w:rsid w:val="0021378C"/>
    <w:rsid w:val="002147D1"/>
    <w:rsid w:val="00214AF7"/>
    <w:rsid w:val="002179BF"/>
    <w:rsid w:val="00224AAE"/>
    <w:rsid w:val="00226ED9"/>
    <w:rsid w:val="0022726C"/>
    <w:rsid w:val="002308BD"/>
    <w:rsid w:val="00230DDE"/>
    <w:rsid w:val="00231049"/>
    <w:rsid w:val="00233600"/>
    <w:rsid w:val="00237009"/>
    <w:rsid w:val="00237721"/>
    <w:rsid w:val="00243CF3"/>
    <w:rsid w:val="002447B1"/>
    <w:rsid w:val="00253C1B"/>
    <w:rsid w:val="00253FB0"/>
    <w:rsid w:val="00254C7F"/>
    <w:rsid w:val="00254D62"/>
    <w:rsid w:val="00257833"/>
    <w:rsid w:val="00260F79"/>
    <w:rsid w:val="00270225"/>
    <w:rsid w:val="00270697"/>
    <w:rsid w:val="00271214"/>
    <w:rsid w:val="002764D8"/>
    <w:rsid w:val="00276BB8"/>
    <w:rsid w:val="002802A9"/>
    <w:rsid w:val="00286355"/>
    <w:rsid w:val="002877A1"/>
    <w:rsid w:val="00291315"/>
    <w:rsid w:val="0029211A"/>
    <w:rsid w:val="0029391A"/>
    <w:rsid w:val="002943EF"/>
    <w:rsid w:val="002A3DE7"/>
    <w:rsid w:val="002A6C37"/>
    <w:rsid w:val="002A6E5C"/>
    <w:rsid w:val="002B27E7"/>
    <w:rsid w:val="002B331A"/>
    <w:rsid w:val="002B3322"/>
    <w:rsid w:val="002B6B39"/>
    <w:rsid w:val="002C4205"/>
    <w:rsid w:val="002C5E8E"/>
    <w:rsid w:val="002D4D1B"/>
    <w:rsid w:val="002F6C68"/>
    <w:rsid w:val="00303B30"/>
    <w:rsid w:val="0031096A"/>
    <w:rsid w:val="00312DE9"/>
    <w:rsid w:val="00321727"/>
    <w:rsid w:val="003246C4"/>
    <w:rsid w:val="00324DAB"/>
    <w:rsid w:val="0032584D"/>
    <w:rsid w:val="00331F8E"/>
    <w:rsid w:val="003349E2"/>
    <w:rsid w:val="00337185"/>
    <w:rsid w:val="003520B6"/>
    <w:rsid w:val="0035303A"/>
    <w:rsid w:val="003531AC"/>
    <w:rsid w:val="00353CAE"/>
    <w:rsid w:val="0035533C"/>
    <w:rsid w:val="00356ADA"/>
    <w:rsid w:val="00364B3D"/>
    <w:rsid w:val="00366A8B"/>
    <w:rsid w:val="00372892"/>
    <w:rsid w:val="0037438F"/>
    <w:rsid w:val="0037650B"/>
    <w:rsid w:val="00376763"/>
    <w:rsid w:val="0038474C"/>
    <w:rsid w:val="00387453"/>
    <w:rsid w:val="003879CC"/>
    <w:rsid w:val="0039081A"/>
    <w:rsid w:val="00396993"/>
    <w:rsid w:val="003A2049"/>
    <w:rsid w:val="003A6137"/>
    <w:rsid w:val="003A779F"/>
    <w:rsid w:val="003B57D5"/>
    <w:rsid w:val="003B5B38"/>
    <w:rsid w:val="003B7054"/>
    <w:rsid w:val="003C02FE"/>
    <w:rsid w:val="003C3C78"/>
    <w:rsid w:val="003C55AC"/>
    <w:rsid w:val="003C6573"/>
    <w:rsid w:val="003D3101"/>
    <w:rsid w:val="003D40CC"/>
    <w:rsid w:val="003D447A"/>
    <w:rsid w:val="003D5836"/>
    <w:rsid w:val="003D7B25"/>
    <w:rsid w:val="003E0554"/>
    <w:rsid w:val="003E5C4E"/>
    <w:rsid w:val="003E735E"/>
    <w:rsid w:val="003F13F3"/>
    <w:rsid w:val="003F27C2"/>
    <w:rsid w:val="004037D7"/>
    <w:rsid w:val="00404193"/>
    <w:rsid w:val="0041030E"/>
    <w:rsid w:val="004139C9"/>
    <w:rsid w:val="004165D7"/>
    <w:rsid w:val="00417D24"/>
    <w:rsid w:val="00420597"/>
    <w:rsid w:val="004214EC"/>
    <w:rsid w:val="004219A3"/>
    <w:rsid w:val="004254ED"/>
    <w:rsid w:val="00432287"/>
    <w:rsid w:val="004334F7"/>
    <w:rsid w:val="0043480F"/>
    <w:rsid w:val="00436A3A"/>
    <w:rsid w:val="00442A64"/>
    <w:rsid w:val="00443A4F"/>
    <w:rsid w:val="004457A6"/>
    <w:rsid w:val="00445B68"/>
    <w:rsid w:val="00447BB9"/>
    <w:rsid w:val="00454A58"/>
    <w:rsid w:val="00455E13"/>
    <w:rsid w:val="00457455"/>
    <w:rsid w:val="0045789E"/>
    <w:rsid w:val="00460CE2"/>
    <w:rsid w:val="00461FB0"/>
    <w:rsid w:val="004632F2"/>
    <w:rsid w:val="004633F2"/>
    <w:rsid w:val="00470BD5"/>
    <w:rsid w:val="00471246"/>
    <w:rsid w:val="00490883"/>
    <w:rsid w:val="004931E3"/>
    <w:rsid w:val="00496D01"/>
    <w:rsid w:val="00497AEB"/>
    <w:rsid w:val="004A0AF0"/>
    <w:rsid w:val="004A1871"/>
    <w:rsid w:val="004A2348"/>
    <w:rsid w:val="004B0845"/>
    <w:rsid w:val="004B0FA9"/>
    <w:rsid w:val="004B263C"/>
    <w:rsid w:val="004B4852"/>
    <w:rsid w:val="004C1457"/>
    <w:rsid w:val="004C4DE8"/>
    <w:rsid w:val="004C78BE"/>
    <w:rsid w:val="004D7E7A"/>
    <w:rsid w:val="004E0390"/>
    <w:rsid w:val="004E4049"/>
    <w:rsid w:val="004F017A"/>
    <w:rsid w:val="004F679F"/>
    <w:rsid w:val="00504A9D"/>
    <w:rsid w:val="00505E9F"/>
    <w:rsid w:val="00511AC6"/>
    <w:rsid w:val="0051202B"/>
    <w:rsid w:val="00512A1D"/>
    <w:rsid w:val="00515640"/>
    <w:rsid w:val="00515CED"/>
    <w:rsid w:val="005205AC"/>
    <w:rsid w:val="005212BB"/>
    <w:rsid w:val="0052140D"/>
    <w:rsid w:val="005265EB"/>
    <w:rsid w:val="00527261"/>
    <w:rsid w:val="00527BDE"/>
    <w:rsid w:val="00536742"/>
    <w:rsid w:val="005415D3"/>
    <w:rsid w:val="00552843"/>
    <w:rsid w:val="005543E3"/>
    <w:rsid w:val="00555183"/>
    <w:rsid w:val="00556AFB"/>
    <w:rsid w:val="00557742"/>
    <w:rsid w:val="005578A6"/>
    <w:rsid w:val="00564BD0"/>
    <w:rsid w:val="0057369D"/>
    <w:rsid w:val="005748C1"/>
    <w:rsid w:val="005760C1"/>
    <w:rsid w:val="00584AAF"/>
    <w:rsid w:val="00584BA4"/>
    <w:rsid w:val="005867E0"/>
    <w:rsid w:val="005872B4"/>
    <w:rsid w:val="00587F66"/>
    <w:rsid w:val="0059067D"/>
    <w:rsid w:val="0059426E"/>
    <w:rsid w:val="00595286"/>
    <w:rsid w:val="005A09FC"/>
    <w:rsid w:val="005A2BA5"/>
    <w:rsid w:val="005A55FF"/>
    <w:rsid w:val="005B33B1"/>
    <w:rsid w:val="005B667C"/>
    <w:rsid w:val="005D2200"/>
    <w:rsid w:val="005E3248"/>
    <w:rsid w:val="005E4826"/>
    <w:rsid w:val="005E7CBF"/>
    <w:rsid w:val="005F048D"/>
    <w:rsid w:val="005F1FFC"/>
    <w:rsid w:val="005F4076"/>
    <w:rsid w:val="00601757"/>
    <w:rsid w:val="00602BEE"/>
    <w:rsid w:val="006035F6"/>
    <w:rsid w:val="00604D7A"/>
    <w:rsid w:val="00605E79"/>
    <w:rsid w:val="00606D18"/>
    <w:rsid w:val="006126CA"/>
    <w:rsid w:val="00624939"/>
    <w:rsid w:val="006254C8"/>
    <w:rsid w:val="00625910"/>
    <w:rsid w:val="006277B1"/>
    <w:rsid w:val="006360F1"/>
    <w:rsid w:val="00642D7F"/>
    <w:rsid w:val="00644A87"/>
    <w:rsid w:val="00645E48"/>
    <w:rsid w:val="00652303"/>
    <w:rsid w:val="0065669C"/>
    <w:rsid w:val="006572EF"/>
    <w:rsid w:val="006615EC"/>
    <w:rsid w:val="00663EB4"/>
    <w:rsid w:val="0066438C"/>
    <w:rsid w:val="00665A1C"/>
    <w:rsid w:val="0067000B"/>
    <w:rsid w:val="00671AEF"/>
    <w:rsid w:val="00676AF7"/>
    <w:rsid w:val="00680430"/>
    <w:rsid w:val="00683012"/>
    <w:rsid w:val="00683C4B"/>
    <w:rsid w:val="00684263"/>
    <w:rsid w:val="00684340"/>
    <w:rsid w:val="00694314"/>
    <w:rsid w:val="006A10FD"/>
    <w:rsid w:val="006A23B0"/>
    <w:rsid w:val="006A2ACB"/>
    <w:rsid w:val="006A357E"/>
    <w:rsid w:val="006C1B33"/>
    <w:rsid w:val="006C3490"/>
    <w:rsid w:val="006D0ECE"/>
    <w:rsid w:val="006D7BA8"/>
    <w:rsid w:val="006E1F53"/>
    <w:rsid w:val="006E42D3"/>
    <w:rsid w:val="006E5D33"/>
    <w:rsid w:val="006F255B"/>
    <w:rsid w:val="006F584B"/>
    <w:rsid w:val="006F5D0E"/>
    <w:rsid w:val="006F5D53"/>
    <w:rsid w:val="006F7AAA"/>
    <w:rsid w:val="006F7DAB"/>
    <w:rsid w:val="00700127"/>
    <w:rsid w:val="00703BB7"/>
    <w:rsid w:val="007044C1"/>
    <w:rsid w:val="00720725"/>
    <w:rsid w:val="0072173B"/>
    <w:rsid w:val="007219B3"/>
    <w:rsid w:val="00732CD3"/>
    <w:rsid w:val="00733E30"/>
    <w:rsid w:val="00740449"/>
    <w:rsid w:val="00746015"/>
    <w:rsid w:val="007606E8"/>
    <w:rsid w:val="0076258D"/>
    <w:rsid w:val="007734A0"/>
    <w:rsid w:val="00774F12"/>
    <w:rsid w:val="00782F24"/>
    <w:rsid w:val="00784F15"/>
    <w:rsid w:val="00797613"/>
    <w:rsid w:val="007A2E41"/>
    <w:rsid w:val="007A6124"/>
    <w:rsid w:val="007B090E"/>
    <w:rsid w:val="007B1FBA"/>
    <w:rsid w:val="007B49C9"/>
    <w:rsid w:val="007C0CBA"/>
    <w:rsid w:val="007C4A17"/>
    <w:rsid w:val="007C56D9"/>
    <w:rsid w:val="007E5FD8"/>
    <w:rsid w:val="007F337D"/>
    <w:rsid w:val="00801027"/>
    <w:rsid w:val="00802BD7"/>
    <w:rsid w:val="008059B9"/>
    <w:rsid w:val="00806491"/>
    <w:rsid w:val="00807D6E"/>
    <w:rsid w:val="00810812"/>
    <w:rsid w:val="0081337A"/>
    <w:rsid w:val="00815BB6"/>
    <w:rsid w:val="0081651C"/>
    <w:rsid w:val="00816CAC"/>
    <w:rsid w:val="00821210"/>
    <w:rsid w:val="00821698"/>
    <w:rsid w:val="0083035A"/>
    <w:rsid w:val="008303D0"/>
    <w:rsid w:val="00832272"/>
    <w:rsid w:val="00840388"/>
    <w:rsid w:val="00842553"/>
    <w:rsid w:val="00845C29"/>
    <w:rsid w:val="008502E1"/>
    <w:rsid w:val="00853FF8"/>
    <w:rsid w:val="00867ABD"/>
    <w:rsid w:val="00874184"/>
    <w:rsid w:val="0087571A"/>
    <w:rsid w:val="008773B5"/>
    <w:rsid w:val="00880406"/>
    <w:rsid w:val="0088720C"/>
    <w:rsid w:val="008873A8"/>
    <w:rsid w:val="00887DFB"/>
    <w:rsid w:val="00893226"/>
    <w:rsid w:val="008A33FE"/>
    <w:rsid w:val="008B1B4E"/>
    <w:rsid w:val="008B731D"/>
    <w:rsid w:val="008C0F1B"/>
    <w:rsid w:val="008C5093"/>
    <w:rsid w:val="008C6557"/>
    <w:rsid w:val="008C7E50"/>
    <w:rsid w:val="008D248C"/>
    <w:rsid w:val="008D257B"/>
    <w:rsid w:val="008D289E"/>
    <w:rsid w:val="008D4C0B"/>
    <w:rsid w:val="008D5C6A"/>
    <w:rsid w:val="008E35C6"/>
    <w:rsid w:val="008E67E0"/>
    <w:rsid w:val="008E7BC0"/>
    <w:rsid w:val="008E7F09"/>
    <w:rsid w:val="008F01ED"/>
    <w:rsid w:val="008F15B7"/>
    <w:rsid w:val="008F2EC4"/>
    <w:rsid w:val="0090130A"/>
    <w:rsid w:val="009050A9"/>
    <w:rsid w:val="009058FB"/>
    <w:rsid w:val="009062F9"/>
    <w:rsid w:val="00906EAE"/>
    <w:rsid w:val="00906EF4"/>
    <w:rsid w:val="00913374"/>
    <w:rsid w:val="009225FF"/>
    <w:rsid w:val="0092316E"/>
    <w:rsid w:val="00925B96"/>
    <w:rsid w:val="00926D5A"/>
    <w:rsid w:val="00935EC2"/>
    <w:rsid w:val="00937BDB"/>
    <w:rsid w:val="0094271F"/>
    <w:rsid w:val="009428F8"/>
    <w:rsid w:val="00944540"/>
    <w:rsid w:val="00946CC3"/>
    <w:rsid w:val="00946D4E"/>
    <w:rsid w:val="0095582E"/>
    <w:rsid w:val="00956ABF"/>
    <w:rsid w:val="00957D51"/>
    <w:rsid w:val="009615B4"/>
    <w:rsid w:val="00965973"/>
    <w:rsid w:val="009809C8"/>
    <w:rsid w:val="009811E1"/>
    <w:rsid w:val="0098231B"/>
    <w:rsid w:val="009861D5"/>
    <w:rsid w:val="00987B32"/>
    <w:rsid w:val="00987FAF"/>
    <w:rsid w:val="00990D36"/>
    <w:rsid w:val="009A07FC"/>
    <w:rsid w:val="009A6A7A"/>
    <w:rsid w:val="009C6432"/>
    <w:rsid w:val="009C669C"/>
    <w:rsid w:val="009D043F"/>
    <w:rsid w:val="009D0642"/>
    <w:rsid w:val="009D1C5F"/>
    <w:rsid w:val="009D1D01"/>
    <w:rsid w:val="009D292C"/>
    <w:rsid w:val="009D3525"/>
    <w:rsid w:val="009D4581"/>
    <w:rsid w:val="009D4897"/>
    <w:rsid w:val="009D537A"/>
    <w:rsid w:val="009E244F"/>
    <w:rsid w:val="009E26F4"/>
    <w:rsid w:val="009F3945"/>
    <w:rsid w:val="009F4271"/>
    <w:rsid w:val="00A0264C"/>
    <w:rsid w:val="00A1787C"/>
    <w:rsid w:val="00A17FF4"/>
    <w:rsid w:val="00A211A7"/>
    <w:rsid w:val="00A3006F"/>
    <w:rsid w:val="00A3220E"/>
    <w:rsid w:val="00A329A5"/>
    <w:rsid w:val="00A3405A"/>
    <w:rsid w:val="00A35229"/>
    <w:rsid w:val="00A40ABD"/>
    <w:rsid w:val="00A46326"/>
    <w:rsid w:val="00A4710E"/>
    <w:rsid w:val="00A47194"/>
    <w:rsid w:val="00A54037"/>
    <w:rsid w:val="00A55CD9"/>
    <w:rsid w:val="00A600A1"/>
    <w:rsid w:val="00A667EC"/>
    <w:rsid w:val="00A711F9"/>
    <w:rsid w:val="00A71404"/>
    <w:rsid w:val="00A72E4E"/>
    <w:rsid w:val="00A74ADA"/>
    <w:rsid w:val="00A75073"/>
    <w:rsid w:val="00A75920"/>
    <w:rsid w:val="00A90B1D"/>
    <w:rsid w:val="00A91C5E"/>
    <w:rsid w:val="00A931B0"/>
    <w:rsid w:val="00A936F6"/>
    <w:rsid w:val="00A943ED"/>
    <w:rsid w:val="00A94512"/>
    <w:rsid w:val="00A964AE"/>
    <w:rsid w:val="00A97D32"/>
    <w:rsid w:val="00AB1C38"/>
    <w:rsid w:val="00AC0C40"/>
    <w:rsid w:val="00AC1E32"/>
    <w:rsid w:val="00AC633A"/>
    <w:rsid w:val="00AC756A"/>
    <w:rsid w:val="00AD4574"/>
    <w:rsid w:val="00AD5343"/>
    <w:rsid w:val="00AE022C"/>
    <w:rsid w:val="00AF3E5B"/>
    <w:rsid w:val="00AF5A3F"/>
    <w:rsid w:val="00B035C9"/>
    <w:rsid w:val="00B03FF2"/>
    <w:rsid w:val="00B048B7"/>
    <w:rsid w:val="00B111CD"/>
    <w:rsid w:val="00B14A8D"/>
    <w:rsid w:val="00B16275"/>
    <w:rsid w:val="00B233F0"/>
    <w:rsid w:val="00B24946"/>
    <w:rsid w:val="00B619CA"/>
    <w:rsid w:val="00B66154"/>
    <w:rsid w:val="00B67881"/>
    <w:rsid w:val="00B84128"/>
    <w:rsid w:val="00B946AF"/>
    <w:rsid w:val="00B94CBE"/>
    <w:rsid w:val="00BA0BFF"/>
    <w:rsid w:val="00BA1A0B"/>
    <w:rsid w:val="00BA6C2C"/>
    <w:rsid w:val="00BB39A6"/>
    <w:rsid w:val="00BB415B"/>
    <w:rsid w:val="00BB4FAA"/>
    <w:rsid w:val="00BB6626"/>
    <w:rsid w:val="00BC1D28"/>
    <w:rsid w:val="00BC2163"/>
    <w:rsid w:val="00BC23D6"/>
    <w:rsid w:val="00BC35C8"/>
    <w:rsid w:val="00BC6A2A"/>
    <w:rsid w:val="00BD50E9"/>
    <w:rsid w:val="00BE035C"/>
    <w:rsid w:val="00BE05A9"/>
    <w:rsid w:val="00BE2805"/>
    <w:rsid w:val="00BF1BD7"/>
    <w:rsid w:val="00BF218A"/>
    <w:rsid w:val="00BF48CC"/>
    <w:rsid w:val="00BF6393"/>
    <w:rsid w:val="00C02A11"/>
    <w:rsid w:val="00C035F3"/>
    <w:rsid w:val="00C039E8"/>
    <w:rsid w:val="00C0433D"/>
    <w:rsid w:val="00C04E88"/>
    <w:rsid w:val="00C04EFA"/>
    <w:rsid w:val="00C05C96"/>
    <w:rsid w:val="00C07006"/>
    <w:rsid w:val="00C10901"/>
    <w:rsid w:val="00C143B7"/>
    <w:rsid w:val="00C14631"/>
    <w:rsid w:val="00C15D34"/>
    <w:rsid w:val="00C17C69"/>
    <w:rsid w:val="00C20B17"/>
    <w:rsid w:val="00C21772"/>
    <w:rsid w:val="00C37435"/>
    <w:rsid w:val="00C41168"/>
    <w:rsid w:val="00C44FB1"/>
    <w:rsid w:val="00C45A0C"/>
    <w:rsid w:val="00C45EEE"/>
    <w:rsid w:val="00C47120"/>
    <w:rsid w:val="00C50B6B"/>
    <w:rsid w:val="00C57438"/>
    <w:rsid w:val="00C604D4"/>
    <w:rsid w:val="00C6369A"/>
    <w:rsid w:val="00C66DA5"/>
    <w:rsid w:val="00C73E87"/>
    <w:rsid w:val="00C7776B"/>
    <w:rsid w:val="00C916EA"/>
    <w:rsid w:val="00C97257"/>
    <w:rsid w:val="00CA25E6"/>
    <w:rsid w:val="00CA40AA"/>
    <w:rsid w:val="00CA5487"/>
    <w:rsid w:val="00CC515E"/>
    <w:rsid w:val="00CC67EC"/>
    <w:rsid w:val="00CD4DCB"/>
    <w:rsid w:val="00CD5424"/>
    <w:rsid w:val="00CE2515"/>
    <w:rsid w:val="00D02698"/>
    <w:rsid w:val="00D10210"/>
    <w:rsid w:val="00D12176"/>
    <w:rsid w:val="00D1438B"/>
    <w:rsid w:val="00D15A38"/>
    <w:rsid w:val="00D243D9"/>
    <w:rsid w:val="00D334A5"/>
    <w:rsid w:val="00D365D4"/>
    <w:rsid w:val="00D37A4F"/>
    <w:rsid w:val="00D41B98"/>
    <w:rsid w:val="00D42FAC"/>
    <w:rsid w:val="00D43E05"/>
    <w:rsid w:val="00D44115"/>
    <w:rsid w:val="00D465E7"/>
    <w:rsid w:val="00D503B8"/>
    <w:rsid w:val="00D52347"/>
    <w:rsid w:val="00D52FAD"/>
    <w:rsid w:val="00D62316"/>
    <w:rsid w:val="00D63830"/>
    <w:rsid w:val="00D64FF2"/>
    <w:rsid w:val="00D656E6"/>
    <w:rsid w:val="00D736C6"/>
    <w:rsid w:val="00D7464A"/>
    <w:rsid w:val="00D7706A"/>
    <w:rsid w:val="00D8013F"/>
    <w:rsid w:val="00D81DE4"/>
    <w:rsid w:val="00D85D22"/>
    <w:rsid w:val="00D905E6"/>
    <w:rsid w:val="00D96DEE"/>
    <w:rsid w:val="00DA10F9"/>
    <w:rsid w:val="00DA3866"/>
    <w:rsid w:val="00DB6799"/>
    <w:rsid w:val="00DC06EB"/>
    <w:rsid w:val="00DC3010"/>
    <w:rsid w:val="00DD02E0"/>
    <w:rsid w:val="00DD06A3"/>
    <w:rsid w:val="00DD1BA8"/>
    <w:rsid w:val="00DD3AA1"/>
    <w:rsid w:val="00DD4421"/>
    <w:rsid w:val="00DD7F0F"/>
    <w:rsid w:val="00DE0A51"/>
    <w:rsid w:val="00DE3D9A"/>
    <w:rsid w:val="00DF0A1C"/>
    <w:rsid w:val="00DF155E"/>
    <w:rsid w:val="00DF2C66"/>
    <w:rsid w:val="00DF56C0"/>
    <w:rsid w:val="00E0004D"/>
    <w:rsid w:val="00E044F3"/>
    <w:rsid w:val="00E049E6"/>
    <w:rsid w:val="00E10955"/>
    <w:rsid w:val="00E115D7"/>
    <w:rsid w:val="00E136E8"/>
    <w:rsid w:val="00E15577"/>
    <w:rsid w:val="00E15FC6"/>
    <w:rsid w:val="00E16341"/>
    <w:rsid w:val="00E2329D"/>
    <w:rsid w:val="00E30197"/>
    <w:rsid w:val="00E4049D"/>
    <w:rsid w:val="00E40E53"/>
    <w:rsid w:val="00E44FD3"/>
    <w:rsid w:val="00E51221"/>
    <w:rsid w:val="00E615CC"/>
    <w:rsid w:val="00E65820"/>
    <w:rsid w:val="00E65D5F"/>
    <w:rsid w:val="00E66444"/>
    <w:rsid w:val="00E665C8"/>
    <w:rsid w:val="00E72044"/>
    <w:rsid w:val="00E74878"/>
    <w:rsid w:val="00E822C4"/>
    <w:rsid w:val="00E83E9B"/>
    <w:rsid w:val="00E84395"/>
    <w:rsid w:val="00E860C4"/>
    <w:rsid w:val="00E87BA9"/>
    <w:rsid w:val="00EA1508"/>
    <w:rsid w:val="00EA296D"/>
    <w:rsid w:val="00EA36E3"/>
    <w:rsid w:val="00EA7A7B"/>
    <w:rsid w:val="00EB1108"/>
    <w:rsid w:val="00EB4EB3"/>
    <w:rsid w:val="00EB522F"/>
    <w:rsid w:val="00EC5511"/>
    <w:rsid w:val="00ED0241"/>
    <w:rsid w:val="00ED162A"/>
    <w:rsid w:val="00ED28E4"/>
    <w:rsid w:val="00ED5ED1"/>
    <w:rsid w:val="00ED7B8F"/>
    <w:rsid w:val="00EE1E06"/>
    <w:rsid w:val="00EE278A"/>
    <w:rsid w:val="00EE4FB5"/>
    <w:rsid w:val="00EF21DC"/>
    <w:rsid w:val="00EF4E5C"/>
    <w:rsid w:val="00EF7CA3"/>
    <w:rsid w:val="00F01F3D"/>
    <w:rsid w:val="00F02A4A"/>
    <w:rsid w:val="00F02FD5"/>
    <w:rsid w:val="00F11942"/>
    <w:rsid w:val="00F11CB5"/>
    <w:rsid w:val="00F11DF0"/>
    <w:rsid w:val="00F11E1F"/>
    <w:rsid w:val="00F20057"/>
    <w:rsid w:val="00F274FB"/>
    <w:rsid w:val="00F3062F"/>
    <w:rsid w:val="00F459E9"/>
    <w:rsid w:val="00F468D9"/>
    <w:rsid w:val="00F47C90"/>
    <w:rsid w:val="00F54A8F"/>
    <w:rsid w:val="00F55133"/>
    <w:rsid w:val="00F619CB"/>
    <w:rsid w:val="00F67860"/>
    <w:rsid w:val="00F76E6A"/>
    <w:rsid w:val="00F77FE9"/>
    <w:rsid w:val="00F807D4"/>
    <w:rsid w:val="00F82255"/>
    <w:rsid w:val="00F83863"/>
    <w:rsid w:val="00F852FC"/>
    <w:rsid w:val="00F8632D"/>
    <w:rsid w:val="00F9306E"/>
    <w:rsid w:val="00FA1A76"/>
    <w:rsid w:val="00FA1AF1"/>
    <w:rsid w:val="00FA2136"/>
    <w:rsid w:val="00FB4BA1"/>
    <w:rsid w:val="00FC4D0F"/>
    <w:rsid w:val="00FD1E19"/>
    <w:rsid w:val="00FE23A4"/>
    <w:rsid w:val="00FE523F"/>
    <w:rsid w:val="00FE536C"/>
    <w:rsid w:val="00FE75B8"/>
    <w:rsid w:val="00F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2E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0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7022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70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0225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70225"/>
    <w:rPr>
      <w:rFonts w:ascii="黑体" w:eastAsia="黑体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70225"/>
    <w:rPr>
      <w:rFonts w:ascii="黑体" w:eastAsia="黑体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70225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27022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70225"/>
    <w:rPr>
      <w:rFonts w:ascii="Cambria" w:eastAsia="宋体" w:hAnsi="Cambria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7022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702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0225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表格正文"/>
    <w:basedOn w:val="Normal"/>
    <w:uiPriority w:val="99"/>
    <w:rsid w:val="003F13F3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0">
    <w:name w:val="表格栏头"/>
    <w:basedOn w:val="a"/>
    <w:next w:val="a"/>
    <w:uiPriority w:val="99"/>
    <w:rsid w:val="003F13F3"/>
    <w:rPr>
      <w:b/>
    </w:rPr>
  </w:style>
  <w:style w:type="table" w:styleId="TableGrid">
    <w:name w:val="Table Grid"/>
    <w:basedOn w:val="TableNormal"/>
    <w:uiPriority w:val="99"/>
    <w:rsid w:val="003F13F3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84340"/>
    <w:pPr>
      <w:ind w:firstLineChars="200" w:firstLine="420"/>
    </w:pPr>
  </w:style>
  <w:style w:type="paragraph" w:customStyle="1" w:styleId="TableSmHeading">
    <w:name w:val="Table_Sm_Heading"/>
    <w:basedOn w:val="Normal"/>
    <w:uiPriority w:val="99"/>
    <w:rsid w:val="00604D7A"/>
    <w:pPr>
      <w:keepNext/>
      <w:keepLines/>
      <w:widowControl/>
      <w:spacing w:before="60" w:after="40"/>
      <w:jc w:val="left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uiPriority w:val="99"/>
    <w:rsid w:val="00604D7A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230DDE"/>
    <w:rPr>
      <w:rFonts w:cs="Times New Roman"/>
      <w:color w:val="CC0000"/>
    </w:rPr>
  </w:style>
  <w:style w:type="paragraph" w:styleId="BodyTextIndent">
    <w:name w:val="Body Text Indent"/>
    <w:basedOn w:val="Normal"/>
    <w:link w:val="BodyTextIndentChar"/>
    <w:uiPriority w:val="99"/>
    <w:semiHidden/>
    <w:rsid w:val="00D85D22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D85D2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0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1961</TotalTime>
  <Pages>10</Pages>
  <Words>521</Words>
  <Characters>2974</Characters>
  <Application>Microsoft Office Outlook</Application>
  <DocSecurity>0</DocSecurity>
  <Lines>0</Lines>
  <Paragraphs>0</Paragraphs>
  <ScaleCrop>false</ScaleCrop>
  <Company>易宝支付湖南分公司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tangyinghua</dc:creator>
  <cp:keywords/>
  <dc:description/>
  <cp:lastModifiedBy>Windows 用户</cp:lastModifiedBy>
  <cp:revision>630</cp:revision>
  <dcterms:created xsi:type="dcterms:W3CDTF">2014-02-24T05:33:00Z</dcterms:created>
  <dcterms:modified xsi:type="dcterms:W3CDTF">2014-06-11T06:51:00Z</dcterms:modified>
</cp:coreProperties>
</file>